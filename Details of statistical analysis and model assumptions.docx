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305BE" w14:textId="5F7FDDA6" w:rsidR="00E91F85" w:rsidRPr="002B40CD" w:rsidRDefault="00AD69AA" w:rsidP="00E91F85">
      <w:pPr>
        <w:pStyle w:val="Heading1"/>
        <w:rPr>
          <w:b/>
        </w:rPr>
      </w:pPr>
      <w:r>
        <w:rPr>
          <w:b/>
          <w:color w:val="auto"/>
        </w:rPr>
        <w:t xml:space="preserve">S2 </w:t>
      </w:r>
      <w:r w:rsidR="00E91F85">
        <w:rPr>
          <w:b/>
          <w:color w:val="auto"/>
        </w:rPr>
        <w:t>Appendix</w:t>
      </w:r>
      <w:r w:rsidR="00E91F85" w:rsidRPr="002B40CD">
        <w:rPr>
          <w:b/>
          <w:color w:val="auto"/>
        </w:rPr>
        <w:t>: Details of statistical analysis and model assumptions</w:t>
      </w:r>
    </w:p>
    <w:p w14:paraId="6BF54534" w14:textId="77777777" w:rsidR="009B353C" w:rsidRDefault="009B353C" w:rsidP="00E91F85"/>
    <w:p w14:paraId="3B6CC4CA" w14:textId="77777777" w:rsidR="009B353C" w:rsidRPr="008C4312" w:rsidRDefault="009B353C" w:rsidP="00E91F85">
      <w:pPr>
        <w:rPr>
          <w:b/>
        </w:rPr>
      </w:pPr>
      <w:r w:rsidRPr="008C4312">
        <w:rPr>
          <w:b/>
        </w:rPr>
        <w:t>Exposure Assessment</w:t>
      </w:r>
    </w:p>
    <w:p w14:paraId="3E601879" w14:textId="56C65E9C" w:rsidR="00E91F85" w:rsidRDefault="00E91F85" w:rsidP="00E91F85">
      <w:r w:rsidRPr="001226C1">
        <w:t xml:space="preserve">The concentration of </w:t>
      </w:r>
      <w:r w:rsidRPr="001226C1">
        <w:rPr>
          <w:i/>
        </w:rPr>
        <w:t>E. coli</w:t>
      </w:r>
      <w:r w:rsidRPr="001226C1">
        <w:t xml:space="preserve"> </w:t>
      </w:r>
      <w:r w:rsidR="00723E11">
        <w:t>in a specific sample type</w:t>
      </w:r>
      <w:r w:rsidRPr="001226C1">
        <w:t xml:space="preserve"> is assumed to follow a lognormal distribution, while the frequency of behavior that may lead to exposure is assumed to follow a negative binomial distribution. The parameters associated with the distribution of concentrations vary by sample type and neighborhood, and the parameters associated with the distribution of behavior frequencies vary by age group (adults/children), pathway, and neighborhood.</w:t>
      </w:r>
    </w:p>
    <w:p w14:paraId="0797BA9E" w14:textId="47670863" w:rsidR="00E91F85" w:rsidRDefault="00723E11" w:rsidP="00E91F85">
      <w:r>
        <w:t>1,000</w:t>
      </w:r>
      <w:r w:rsidR="00E91F85" w:rsidRPr="001226C1">
        <w:t xml:space="preserve"> iterations of Monte Carlo simulation </w:t>
      </w:r>
      <w:r>
        <w:t xml:space="preserve">are conducted based </w:t>
      </w:r>
      <w:r w:rsidR="008C4312">
        <w:t xml:space="preserve">on </w:t>
      </w:r>
      <w:r>
        <w:t xml:space="preserve">Bayesian estimates of distribution parameters related to </w:t>
      </w:r>
      <w:r w:rsidRPr="001226C1">
        <w:t xml:space="preserve">concentrations </w:t>
      </w:r>
      <w:r>
        <w:t xml:space="preserve">of </w:t>
      </w:r>
      <w:r w:rsidRPr="008C4312">
        <w:rPr>
          <w:i/>
        </w:rPr>
        <w:t>E. coli</w:t>
      </w:r>
      <w:r>
        <w:t xml:space="preserve"> in the environmental samples and frequencies of behavior </w:t>
      </w:r>
      <w:r w:rsidRPr="001226C1">
        <w:t>along with intake volume</w:t>
      </w:r>
      <w:r w:rsidR="00F67937">
        <w:t>s</w:t>
      </w:r>
      <w:r w:rsidRPr="001226C1">
        <w:t xml:space="preserve"> and duration</w:t>
      </w:r>
      <w:r w:rsidR="00F67937">
        <w:t>s</w:t>
      </w:r>
      <w:r w:rsidRPr="001226C1">
        <w:t xml:space="preserve"> of exposure (informed by the literature and </w:t>
      </w:r>
      <w:r>
        <w:t xml:space="preserve">data from the </w:t>
      </w:r>
      <w:r w:rsidRPr="001226C1">
        <w:t xml:space="preserve">formative study). </w:t>
      </w:r>
      <w:r w:rsidR="00E91F85" w:rsidRPr="001226C1">
        <w:t xml:space="preserve"> </w:t>
      </w:r>
      <w:r>
        <w:t xml:space="preserve">They </w:t>
      </w:r>
      <w:r w:rsidR="00E91F85" w:rsidRPr="001226C1">
        <w:t xml:space="preserve">generate </w:t>
      </w:r>
      <w:r w:rsidR="00E91F85">
        <w:t>estimates of</w:t>
      </w:r>
      <w:r w:rsidR="00E91F85" w:rsidRPr="001226C1">
        <w:t xml:space="preserve"> exposure to fecal contamination through a specific </w:t>
      </w:r>
      <w:r w:rsidR="008C4312">
        <w:t xml:space="preserve">exposure </w:t>
      </w:r>
      <w:r w:rsidR="00E91F85" w:rsidRPr="001226C1">
        <w:t>pathway for adults</w:t>
      </w:r>
      <w:r w:rsidR="00E91F85">
        <w:t xml:space="preserve"> </w:t>
      </w:r>
      <w:r>
        <w:t>or</w:t>
      </w:r>
      <w:r w:rsidR="00E91F85">
        <w:t xml:space="preserve"> </w:t>
      </w:r>
      <w:r w:rsidR="00E91F85" w:rsidRPr="001226C1">
        <w:t>children</w:t>
      </w:r>
      <w:r>
        <w:t>.</w:t>
      </w:r>
      <w:r w:rsidR="00E91F85" w:rsidRPr="001226C1">
        <w:t xml:space="preserve"> The intake volumes and durations of exposure </w:t>
      </w:r>
      <w:r w:rsidR="00E91F85">
        <w:t xml:space="preserve">(Table 1) </w:t>
      </w:r>
      <w:r w:rsidR="00E91F85" w:rsidRPr="001226C1">
        <w:t xml:space="preserve">are assumed to be fixed in </w:t>
      </w:r>
      <w:r w:rsidR="00E91F85">
        <w:t>the</w:t>
      </w:r>
      <w:r w:rsidR="00E91F85" w:rsidRPr="001226C1">
        <w:t xml:space="preserve"> model due to limited information in the literature about their variation. </w:t>
      </w:r>
    </w:p>
    <w:p w14:paraId="62DEFF03" w14:textId="56B9AB0F" w:rsidR="00E91F85" w:rsidRDefault="00E91F85" w:rsidP="00E91F85">
      <w:pPr>
        <w:pStyle w:val="Caption"/>
        <w:keepNext/>
      </w:pPr>
      <w:r w:rsidRPr="005B3D1F">
        <w:rPr>
          <w:b/>
        </w:rPr>
        <w:t xml:space="preserve">Table </w:t>
      </w:r>
      <w:r>
        <w:rPr>
          <w:b/>
        </w:rPr>
        <w:t>1</w:t>
      </w:r>
      <w:r w:rsidRPr="005B3D1F">
        <w:rPr>
          <w:b/>
        </w:rPr>
        <w:t>.</w:t>
      </w:r>
      <w:r>
        <w:t xml:space="preserve"> Assumptions and factors used in the SaniPath Tool exposure model</w:t>
      </w:r>
    </w:p>
    <w:tbl>
      <w:tblPr>
        <w:tblStyle w:val="TableGrid"/>
        <w:tblW w:w="5000" w:type="pct"/>
        <w:tblBorders>
          <w:top w:val="none" w:sz="0" w:space="0" w:color="auto"/>
          <w:left w:val="none" w:sz="0" w:space="0" w:color="auto"/>
          <w:bottom w:val="none" w:sz="0" w:space="0" w:color="auto"/>
          <w:right w:val="none" w:sz="0" w:space="0" w:color="auto"/>
          <w:insideH w:val="single" w:sz="4" w:space="0" w:color="000000"/>
          <w:insideV w:val="none" w:sz="0" w:space="0" w:color="auto"/>
        </w:tblBorders>
        <w:tblLook w:val="04A0" w:firstRow="1" w:lastRow="0" w:firstColumn="1" w:lastColumn="0" w:noHBand="0" w:noVBand="1"/>
      </w:tblPr>
      <w:tblGrid>
        <w:gridCol w:w="1188"/>
        <w:gridCol w:w="968"/>
        <w:gridCol w:w="1183"/>
        <w:gridCol w:w="1083"/>
        <w:gridCol w:w="1097"/>
        <w:gridCol w:w="1210"/>
        <w:gridCol w:w="1505"/>
        <w:gridCol w:w="1126"/>
      </w:tblGrid>
      <w:tr w:rsidR="00E91F85" w14:paraId="24475C04" w14:textId="77777777" w:rsidTr="00B007BF">
        <w:trPr>
          <w:trHeight w:val="1354"/>
        </w:trPr>
        <w:tc>
          <w:tcPr>
            <w:tcW w:w="641" w:type="pct"/>
            <w:shd w:val="clear" w:color="auto" w:fill="BFBFBF" w:themeFill="background1" w:themeFillShade="BF"/>
          </w:tcPr>
          <w:p w14:paraId="1FE9F819" w14:textId="5E8A968D" w:rsidR="00E91F85" w:rsidRPr="00623E00" w:rsidRDefault="00E91F85" w:rsidP="00B007BF">
            <w:pPr>
              <w:jc w:val="center"/>
              <w:rPr>
                <w:b/>
              </w:rPr>
            </w:pPr>
            <w:r w:rsidRPr="00623E00">
              <w:rPr>
                <w:b/>
              </w:rPr>
              <w:t>Pathway</w:t>
            </w:r>
          </w:p>
        </w:tc>
        <w:tc>
          <w:tcPr>
            <w:tcW w:w="514" w:type="pct"/>
            <w:shd w:val="clear" w:color="auto" w:fill="BFBFBF" w:themeFill="background1" w:themeFillShade="BF"/>
          </w:tcPr>
          <w:p w14:paraId="6DDFA109" w14:textId="77777777" w:rsidR="00E91F85" w:rsidRPr="00623E00" w:rsidRDefault="00E91F85" w:rsidP="00B007BF">
            <w:pPr>
              <w:jc w:val="center"/>
              <w:rPr>
                <w:b/>
              </w:rPr>
            </w:pPr>
            <w:r w:rsidRPr="00623E00">
              <w:rPr>
                <w:b/>
              </w:rPr>
              <w:t>Age Group</w:t>
            </w:r>
          </w:p>
        </w:tc>
        <w:tc>
          <w:tcPr>
            <w:tcW w:w="628" w:type="pct"/>
            <w:shd w:val="clear" w:color="auto" w:fill="BFBFBF" w:themeFill="background1" w:themeFillShade="BF"/>
          </w:tcPr>
          <w:p w14:paraId="3731BAD3" w14:textId="77777777" w:rsidR="00E91F85" w:rsidRPr="00623E00" w:rsidRDefault="00E91F85" w:rsidP="00B007BF">
            <w:pPr>
              <w:jc w:val="center"/>
              <w:rPr>
                <w:b/>
              </w:rPr>
            </w:pPr>
            <w:r w:rsidRPr="00623E00">
              <w:rPr>
                <w:b/>
              </w:rPr>
              <w:t>Intake Volume (mL) or Percent Consumed</w:t>
            </w:r>
          </w:p>
        </w:tc>
        <w:tc>
          <w:tcPr>
            <w:tcW w:w="585" w:type="pct"/>
            <w:shd w:val="clear" w:color="auto" w:fill="BFBFBF" w:themeFill="background1" w:themeFillShade="BF"/>
          </w:tcPr>
          <w:p w14:paraId="09D90181" w14:textId="77777777" w:rsidR="00E91F85" w:rsidRDefault="00E91F85" w:rsidP="00B007BF">
            <w:pPr>
              <w:jc w:val="center"/>
              <w:rPr>
                <w:b/>
              </w:rPr>
            </w:pPr>
            <w:r w:rsidRPr="00623E00">
              <w:rPr>
                <w:b/>
              </w:rPr>
              <w:t>Intake Time</w:t>
            </w:r>
          </w:p>
          <w:p w14:paraId="651B64F6" w14:textId="77777777" w:rsidR="00E91F85" w:rsidRPr="00623E00" w:rsidRDefault="00E91F85" w:rsidP="00B007BF">
            <w:pPr>
              <w:jc w:val="center"/>
              <w:rPr>
                <w:b/>
              </w:rPr>
            </w:pPr>
            <w:r>
              <w:rPr>
                <w:b/>
                <w:sz w:val="20"/>
              </w:rPr>
              <w:t>(</w:t>
            </w:r>
            <w:r w:rsidRPr="00BE3387">
              <w:rPr>
                <w:b/>
                <w:sz w:val="20"/>
              </w:rPr>
              <w:t>minutes unless specified)</w:t>
            </w:r>
          </w:p>
        </w:tc>
        <w:tc>
          <w:tcPr>
            <w:tcW w:w="583" w:type="pct"/>
            <w:shd w:val="clear" w:color="auto" w:fill="BFBFBF" w:themeFill="background1" w:themeFillShade="BF"/>
          </w:tcPr>
          <w:p w14:paraId="66FD2CEC" w14:textId="77777777" w:rsidR="00E91F85" w:rsidRPr="00623E00" w:rsidRDefault="00E91F85" w:rsidP="00B007BF">
            <w:pPr>
              <w:jc w:val="center"/>
              <w:rPr>
                <w:b/>
              </w:rPr>
            </w:pPr>
            <w:r w:rsidRPr="00623E00">
              <w:rPr>
                <w:b/>
              </w:rPr>
              <w:t>Duration of Event (minutes)</w:t>
            </w:r>
          </w:p>
        </w:tc>
        <w:tc>
          <w:tcPr>
            <w:tcW w:w="652" w:type="pct"/>
            <w:shd w:val="clear" w:color="auto" w:fill="BFBFBF" w:themeFill="background1" w:themeFillShade="BF"/>
          </w:tcPr>
          <w:p w14:paraId="19B147BB" w14:textId="77777777" w:rsidR="00E91F85" w:rsidRPr="00623E00" w:rsidRDefault="00E91F85" w:rsidP="00B007BF">
            <w:pPr>
              <w:jc w:val="center"/>
              <w:rPr>
                <w:b/>
              </w:rPr>
            </w:pPr>
            <w:r>
              <w:rPr>
                <w:b/>
              </w:rPr>
              <w:t>mL/Event or percent consumed</w:t>
            </w:r>
          </w:p>
        </w:tc>
        <w:tc>
          <w:tcPr>
            <w:tcW w:w="799" w:type="pct"/>
            <w:shd w:val="clear" w:color="auto" w:fill="BFBFBF" w:themeFill="background1" w:themeFillShade="BF"/>
          </w:tcPr>
          <w:p w14:paraId="41199D49" w14:textId="77777777" w:rsidR="00E91F85" w:rsidRPr="00623E00" w:rsidRDefault="00E91F85" w:rsidP="00B007BF">
            <w:pPr>
              <w:jc w:val="center"/>
              <w:rPr>
                <w:b/>
              </w:rPr>
            </w:pPr>
            <w:r w:rsidRPr="00623E00">
              <w:rPr>
                <w:b/>
              </w:rPr>
              <w:t>Multiplication Factor</w:t>
            </w:r>
          </w:p>
        </w:tc>
        <w:tc>
          <w:tcPr>
            <w:tcW w:w="598" w:type="pct"/>
            <w:shd w:val="clear" w:color="auto" w:fill="BFBFBF" w:themeFill="background1" w:themeFillShade="BF"/>
          </w:tcPr>
          <w:p w14:paraId="0EB3D6E2" w14:textId="77777777" w:rsidR="00E91F85" w:rsidRPr="00623E00" w:rsidRDefault="00E91F85" w:rsidP="00B007BF">
            <w:pPr>
              <w:jc w:val="center"/>
              <w:rPr>
                <w:b/>
              </w:rPr>
            </w:pPr>
            <w:r w:rsidRPr="00623E00">
              <w:rPr>
                <w:b/>
              </w:rPr>
              <w:t>Unit for Average CFU/MPN of E. coli</w:t>
            </w:r>
          </w:p>
        </w:tc>
      </w:tr>
      <w:tr w:rsidR="008C4312" w14:paraId="11B37E62" w14:textId="77777777" w:rsidTr="00B007BF">
        <w:trPr>
          <w:trHeight w:val="255"/>
        </w:trPr>
        <w:tc>
          <w:tcPr>
            <w:tcW w:w="641" w:type="pct"/>
            <w:vMerge w:val="restart"/>
          </w:tcPr>
          <w:p w14:paraId="60A1DCF8" w14:textId="77777777" w:rsidR="00E91F85" w:rsidRPr="003C6612" w:rsidRDefault="00E91F85" w:rsidP="00B007BF">
            <w:pPr>
              <w:rPr>
                <w:b/>
                <w:vertAlign w:val="superscript"/>
              </w:rPr>
            </w:pPr>
            <w:r>
              <w:rPr>
                <w:b/>
              </w:rPr>
              <w:t>Drinking Water</w:t>
            </w:r>
          </w:p>
        </w:tc>
        <w:tc>
          <w:tcPr>
            <w:tcW w:w="514" w:type="pct"/>
          </w:tcPr>
          <w:p w14:paraId="3CA6F5ED" w14:textId="77777777" w:rsidR="00E91F85" w:rsidRDefault="00E91F85" w:rsidP="00B007BF">
            <w:r>
              <w:t>Adults</w:t>
            </w:r>
          </w:p>
        </w:tc>
        <w:tc>
          <w:tcPr>
            <w:tcW w:w="628" w:type="pct"/>
            <w:vAlign w:val="center"/>
          </w:tcPr>
          <w:p w14:paraId="6C356B26" w14:textId="77777777" w:rsidR="00E91F85" w:rsidRDefault="00E91F85" w:rsidP="00B007BF">
            <w:pPr>
              <w:jc w:val="center"/>
            </w:pPr>
            <w:r>
              <w:t>1043</w:t>
            </w:r>
            <w:r>
              <w:fldChar w:fldCharType="begin" w:fldLock="1"/>
            </w:r>
            <w:r>
              <w:instrText>ADDIN CSL_CITATION {"citationItems":[{"id":"ITEM-1","itemData":{"author":[{"dropping-particle":"","family":"U.S. EPA","given":"","non-dropping-particle":"","parse-names":false,"suffix":""}],"id":"ITEM-1","issued":{"date-parts":[["2011"]]},"publisher":"U.S. Environmental Protection Agency, EPA/600/R-09/052F, 2011","publisher-place":"Washington, DC","title":"Exposure Factors Handbook 2011 Edition (Final Report)","type":"article-journal"},"uris":["http://www.mendeley.com/documents/?uuid=efef05b1-4215-4c18-b8ed-f6fad21f2d05"]}],"mendeley":{"formattedCitation":"&lt;sup&gt;1&lt;/sup&gt;","plainTextFormattedCitation":"1","previouslyFormattedCitation":"&lt;sup&gt;1&lt;/sup&gt;"},"properties":{"noteIndex":0},"schema":"https://github.com/citation-style-language/schema/raw/master/csl-citation.json"}</w:instrText>
            </w:r>
            <w:r>
              <w:fldChar w:fldCharType="separate"/>
            </w:r>
            <w:r w:rsidRPr="00DC74EA">
              <w:rPr>
                <w:noProof/>
                <w:vertAlign w:val="superscript"/>
              </w:rPr>
              <w:t>1</w:t>
            </w:r>
            <w:r>
              <w:fldChar w:fldCharType="end"/>
            </w:r>
          </w:p>
        </w:tc>
        <w:tc>
          <w:tcPr>
            <w:tcW w:w="585" w:type="pct"/>
            <w:vAlign w:val="center"/>
          </w:tcPr>
          <w:p w14:paraId="585C79C7" w14:textId="77777777" w:rsidR="00E91F85" w:rsidRDefault="00E91F85" w:rsidP="00B007BF">
            <w:pPr>
              <w:jc w:val="center"/>
            </w:pPr>
            <w:r>
              <w:t>Day</w:t>
            </w:r>
          </w:p>
        </w:tc>
        <w:tc>
          <w:tcPr>
            <w:tcW w:w="583" w:type="pct"/>
            <w:vAlign w:val="center"/>
          </w:tcPr>
          <w:p w14:paraId="6EB8B390" w14:textId="77777777" w:rsidR="00E91F85" w:rsidRDefault="00E91F85" w:rsidP="00B007BF">
            <w:pPr>
              <w:jc w:val="center"/>
            </w:pPr>
            <w:r>
              <w:t>-</w:t>
            </w:r>
          </w:p>
        </w:tc>
        <w:tc>
          <w:tcPr>
            <w:tcW w:w="652" w:type="pct"/>
            <w:vAlign w:val="center"/>
          </w:tcPr>
          <w:p w14:paraId="3ECD8736" w14:textId="77777777" w:rsidR="00E91F85" w:rsidRDefault="00E91F85" w:rsidP="00B007BF">
            <w:pPr>
              <w:jc w:val="center"/>
            </w:pPr>
            <w:r>
              <w:t>1043</w:t>
            </w:r>
          </w:p>
        </w:tc>
        <w:tc>
          <w:tcPr>
            <w:tcW w:w="799" w:type="pct"/>
            <w:vAlign w:val="center"/>
          </w:tcPr>
          <w:p w14:paraId="6DC8EBAB" w14:textId="77777777" w:rsidR="00E91F85" w:rsidRDefault="00E91F85" w:rsidP="00B007BF">
            <w:pPr>
              <w:jc w:val="center"/>
            </w:pPr>
            <w:r>
              <w:t>10.43</w:t>
            </w:r>
          </w:p>
        </w:tc>
        <w:tc>
          <w:tcPr>
            <w:tcW w:w="598" w:type="pct"/>
            <w:vMerge w:val="restart"/>
            <w:vAlign w:val="center"/>
          </w:tcPr>
          <w:p w14:paraId="50060325" w14:textId="77777777" w:rsidR="00E91F85" w:rsidRDefault="00E91F85" w:rsidP="00B007BF">
            <w:r>
              <w:t>Per 100mL</w:t>
            </w:r>
          </w:p>
        </w:tc>
      </w:tr>
      <w:tr w:rsidR="008C4312" w14:paraId="6C47C18C" w14:textId="77777777" w:rsidTr="00B007BF">
        <w:trPr>
          <w:trHeight w:val="285"/>
        </w:trPr>
        <w:tc>
          <w:tcPr>
            <w:tcW w:w="641" w:type="pct"/>
            <w:vMerge/>
          </w:tcPr>
          <w:p w14:paraId="2E042435" w14:textId="77777777" w:rsidR="00E91F85" w:rsidRPr="003B5904" w:rsidRDefault="00E91F85" w:rsidP="00B007BF">
            <w:pPr>
              <w:rPr>
                <w:b/>
              </w:rPr>
            </w:pPr>
          </w:p>
        </w:tc>
        <w:tc>
          <w:tcPr>
            <w:tcW w:w="514" w:type="pct"/>
          </w:tcPr>
          <w:p w14:paraId="6FEDDE57" w14:textId="77777777" w:rsidR="00E91F85" w:rsidRDefault="00E91F85" w:rsidP="00B007BF">
            <w:r>
              <w:t>Children</w:t>
            </w:r>
          </w:p>
        </w:tc>
        <w:tc>
          <w:tcPr>
            <w:tcW w:w="628" w:type="pct"/>
            <w:vAlign w:val="center"/>
          </w:tcPr>
          <w:p w14:paraId="1377AEB0" w14:textId="77777777" w:rsidR="00E91F85" w:rsidRDefault="00E91F85" w:rsidP="00B007BF">
            <w:pPr>
              <w:jc w:val="center"/>
            </w:pPr>
            <w:r>
              <w:t>414</w:t>
            </w:r>
            <w:r>
              <w:fldChar w:fldCharType="begin" w:fldLock="1"/>
            </w:r>
            <w:r>
              <w:instrText>ADDIN CSL_CITATION {"citationItems":[{"id":"ITEM-1","itemData":{"author":[{"dropping-particle":"","family":"U.S. EPA","given":"","non-dropping-particle":"","parse-names":false,"suffix":""}],"id":"ITEM-1","issued":{"date-parts":[["2011"]]},"publisher":"U.S. Environmental Protection Agency, EPA/600/R-09/052F, 2011","publisher-place":"Washington, DC","title":"Exposure Factors Handbook 2011 Edition (Final Report)","type":"article-journal"},"uris":["http://www.mendeley.com/documents/?uuid=efef05b1-4215-4c18-b8ed-f6fad21f2d05"]}],"mendeley":{"formattedCitation":"&lt;sup&gt;1&lt;/sup&gt;","plainTextFormattedCitation":"1","previouslyFormattedCitation":"&lt;sup&gt;1&lt;/sup&gt;"},"properties":{"noteIndex":0},"schema":"https://github.com/citation-style-language/schema/raw/master/csl-citation.json"}</w:instrText>
            </w:r>
            <w:r>
              <w:fldChar w:fldCharType="separate"/>
            </w:r>
            <w:r w:rsidRPr="00DC74EA">
              <w:rPr>
                <w:noProof/>
                <w:vertAlign w:val="superscript"/>
              </w:rPr>
              <w:t>1</w:t>
            </w:r>
            <w:r>
              <w:fldChar w:fldCharType="end"/>
            </w:r>
          </w:p>
        </w:tc>
        <w:tc>
          <w:tcPr>
            <w:tcW w:w="585" w:type="pct"/>
            <w:vAlign w:val="center"/>
          </w:tcPr>
          <w:p w14:paraId="71754BCF" w14:textId="77777777" w:rsidR="00E91F85" w:rsidRDefault="00E91F85" w:rsidP="00B007BF">
            <w:pPr>
              <w:jc w:val="center"/>
            </w:pPr>
            <w:r>
              <w:t>Day</w:t>
            </w:r>
          </w:p>
        </w:tc>
        <w:tc>
          <w:tcPr>
            <w:tcW w:w="583" w:type="pct"/>
            <w:vAlign w:val="center"/>
          </w:tcPr>
          <w:p w14:paraId="3BEA350B" w14:textId="77777777" w:rsidR="00E91F85" w:rsidRDefault="00E91F85" w:rsidP="00B007BF">
            <w:pPr>
              <w:jc w:val="center"/>
            </w:pPr>
            <w:r>
              <w:t>-</w:t>
            </w:r>
          </w:p>
        </w:tc>
        <w:tc>
          <w:tcPr>
            <w:tcW w:w="652" w:type="pct"/>
            <w:vAlign w:val="center"/>
          </w:tcPr>
          <w:p w14:paraId="2301AFC1" w14:textId="77777777" w:rsidR="00E91F85" w:rsidRDefault="00E91F85" w:rsidP="00B007BF">
            <w:pPr>
              <w:jc w:val="center"/>
            </w:pPr>
            <w:r>
              <w:t>414</w:t>
            </w:r>
          </w:p>
        </w:tc>
        <w:tc>
          <w:tcPr>
            <w:tcW w:w="799" w:type="pct"/>
            <w:vAlign w:val="center"/>
          </w:tcPr>
          <w:p w14:paraId="12C040E7" w14:textId="77777777" w:rsidR="00E91F85" w:rsidRDefault="00E91F85" w:rsidP="00B007BF">
            <w:pPr>
              <w:jc w:val="center"/>
            </w:pPr>
            <w:r>
              <w:t>4.14</w:t>
            </w:r>
          </w:p>
        </w:tc>
        <w:tc>
          <w:tcPr>
            <w:tcW w:w="598" w:type="pct"/>
            <w:vMerge/>
            <w:vAlign w:val="center"/>
          </w:tcPr>
          <w:p w14:paraId="7486A3D3" w14:textId="77777777" w:rsidR="00E91F85" w:rsidRDefault="00E91F85" w:rsidP="00B007BF"/>
        </w:tc>
      </w:tr>
      <w:tr w:rsidR="008C4312" w14:paraId="72038682" w14:textId="77777777" w:rsidTr="00B007BF">
        <w:trPr>
          <w:trHeight w:val="270"/>
        </w:trPr>
        <w:tc>
          <w:tcPr>
            <w:tcW w:w="641" w:type="pct"/>
            <w:vMerge w:val="restart"/>
            <w:shd w:val="clear" w:color="auto" w:fill="E7E6E6" w:themeFill="background2"/>
          </w:tcPr>
          <w:p w14:paraId="17D90748" w14:textId="77777777" w:rsidR="00E91F85" w:rsidRPr="003B5904" w:rsidRDefault="00E91F85" w:rsidP="00B007BF">
            <w:pPr>
              <w:rPr>
                <w:b/>
              </w:rPr>
            </w:pPr>
            <w:r w:rsidRPr="003B5904">
              <w:rPr>
                <w:b/>
              </w:rPr>
              <w:t>Bathing Water</w:t>
            </w:r>
          </w:p>
        </w:tc>
        <w:tc>
          <w:tcPr>
            <w:tcW w:w="514" w:type="pct"/>
            <w:shd w:val="clear" w:color="auto" w:fill="E7E6E6" w:themeFill="background2"/>
          </w:tcPr>
          <w:p w14:paraId="7BF90C86" w14:textId="77777777" w:rsidR="00E91F85" w:rsidRDefault="00E91F85" w:rsidP="00B007BF">
            <w:r>
              <w:t>Adults</w:t>
            </w:r>
          </w:p>
        </w:tc>
        <w:tc>
          <w:tcPr>
            <w:tcW w:w="628" w:type="pct"/>
            <w:shd w:val="clear" w:color="auto" w:fill="E7E6E6" w:themeFill="background2"/>
            <w:vAlign w:val="center"/>
          </w:tcPr>
          <w:p w14:paraId="1C6279CD" w14:textId="77777777" w:rsidR="00E91F85" w:rsidRPr="00180280" w:rsidRDefault="00E91F85" w:rsidP="00B007BF">
            <w:pPr>
              <w:jc w:val="center"/>
            </w:pPr>
            <w:r w:rsidRPr="00180280">
              <w:t>17.6</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shd w:val="clear" w:color="auto" w:fill="E7E6E6" w:themeFill="background2"/>
            <w:vAlign w:val="center"/>
          </w:tcPr>
          <w:p w14:paraId="08E7708A" w14:textId="77777777" w:rsidR="00E91F85" w:rsidRDefault="00E91F85" w:rsidP="00B007BF">
            <w:pPr>
              <w:jc w:val="center"/>
            </w:pPr>
            <w:r>
              <w:t>60</w:t>
            </w:r>
          </w:p>
        </w:tc>
        <w:tc>
          <w:tcPr>
            <w:tcW w:w="583" w:type="pct"/>
            <w:shd w:val="clear" w:color="auto" w:fill="E7E6E6" w:themeFill="background2"/>
            <w:vAlign w:val="center"/>
          </w:tcPr>
          <w:p w14:paraId="31D5010D" w14:textId="77777777" w:rsidR="00E91F85" w:rsidRDefault="00E91F85" w:rsidP="00B007BF">
            <w:pPr>
              <w:jc w:val="center"/>
            </w:pPr>
            <w:r>
              <w:t>17</w:t>
            </w:r>
            <w:r>
              <w:fldChar w:fldCharType="begin" w:fldLock="1"/>
            </w:r>
            <w:r>
              <w:instrText>ADDIN CSL_CITATION {"citationItems":[{"id":"ITEM-1","itemData":{"DOI":"EPA/600/R-96/148","author":[{"dropping-particle":"","family":"U.S. EPA","given":"","non-dropping-particle":"","parse-names":false,"suffix":""}],"id":"ITEM-1","issued":{"date-parts":[["1996"]]},"publisher-place":"Washington, DC","title":"Descriptive statistics from a detailed analysis of the National Human Activity Pattern Survey (NHAPS) responses","type":"report"},"uris":["http://www.mendeley.com/documents/?uuid=634a4a8a-4132-30b3-91bf-653a389b4e5d"]}],"mendeley":{"formattedCitation":"&lt;sup&gt;3&lt;/sup&gt;","plainTextFormattedCitation":"3","previouslyFormattedCitation":"&lt;sup&gt;3&lt;/sup&gt;"},"properties":{"noteIndex":0},"schema":"https://github.com/citation-style-language/schema/raw/master/csl-citation.json"}</w:instrText>
            </w:r>
            <w:r>
              <w:fldChar w:fldCharType="separate"/>
            </w:r>
            <w:r w:rsidRPr="00180280">
              <w:rPr>
                <w:noProof/>
                <w:vertAlign w:val="superscript"/>
              </w:rPr>
              <w:t>3</w:t>
            </w:r>
            <w:r>
              <w:fldChar w:fldCharType="end"/>
            </w:r>
          </w:p>
        </w:tc>
        <w:tc>
          <w:tcPr>
            <w:tcW w:w="652" w:type="pct"/>
            <w:shd w:val="clear" w:color="auto" w:fill="E7E6E6" w:themeFill="background2"/>
            <w:vAlign w:val="center"/>
          </w:tcPr>
          <w:p w14:paraId="53961BED" w14:textId="77777777" w:rsidR="00E91F85" w:rsidRDefault="00E91F85" w:rsidP="00B007BF">
            <w:pPr>
              <w:jc w:val="center"/>
            </w:pPr>
            <w:r>
              <w:t>4.987</w:t>
            </w:r>
          </w:p>
        </w:tc>
        <w:tc>
          <w:tcPr>
            <w:tcW w:w="799" w:type="pct"/>
            <w:shd w:val="clear" w:color="auto" w:fill="E7E6E6" w:themeFill="background2"/>
            <w:vAlign w:val="center"/>
          </w:tcPr>
          <w:p w14:paraId="40BA2286" w14:textId="77777777" w:rsidR="00E91F85" w:rsidRDefault="00E91F85" w:rsidP="00B007BF">
            <w:pPr>
              <w:jc w:val="center"/>
            </w:pPr>
            <w:r>
              <w:t>0.0499</w:t>
            </w:r>
          </w:p>
        </w:tc>
        <w:tc>
          <w:tcPr>
            <w:tcW w:w="598" w:type="pct"/>
            <w:vMerge w:val="restart"/>
            <w:shd w:val="clear" w:color="auto" w:fill="E7E6E6" w:themeFill="background2"/>
            <w:vAlign w:val="center"/>
          </w:tcPr>
          <w:p w14:paraId="3FCB36D6" w14:textId="77777777" w:rsidR="00E91F85" w:rsidRDefault="00E91F85" w:rsidP="00B007BF">
            <w:r>
              <w:t>Per 100mL</w:t>
            </w:r>
          </w:p>
        </w:tc>
      </w:tr>
      <w:tr w:rsidR="008C4312" w14:paraId="4D248844" w14:textId="77777777" w:rsidTr="00B007BF">
        <w:trPr>
          <w:trHeight w:val="270"/>
        </w:trPr>
        <w:tc>
          <w:tcPr>
            <w:tcW w:w="641" w:type="pct"/>
            <w:vMerge/>
            <w:shd w:val="clear" w:color="auto" w:fill="E7E6E6" w:themeFill="background2"/>
          </w:tcPr>
          <w:p w14:paraId="0C4C101B" w14:textId="77777777" w:rsidR="00E91F85" w:rsidRPr="003B5904" w:rsidRDefault="00E91F85" w:rsidP="00B007BF">
            <w:pPr>
              <w:rPr>
                <w:b/>
              </w:rPr>
            </w:pPr>
          </w:p>
        </w:tc>
        <w:tc>
          <w:tcPr>
            <w:tcW w:w="514" w:type="pct"/>
            <w:shd w:val="clear" w:color="auto" w:fill="E7E6E6" w:themeFill="background2"/>
          </w:tcPr>
          <w:p w14:paraId="5D129E6B" w14:textId="77777777" w:rsidR="00E91F85" w:rsidRDefault="00E91F85" w:rsidP="00B007BF">
            <w:r>
              <w:t>Children</w:t>
            </w:r>
          </w:p>
        </w:tc>
        <w:tc>
          <w:tcPr>
            <w:tcW w:w="628" w:type="pct"/>
            <w:shd w:val="clear" w:color="auto" w:fill="E7E6E6" w:themeFill="background2"/>
            <w:vAlign w:val="center"/>
          </w:tcPr>
          <w:p w14:paraId="2E545B12" w14:textId="77777777" w:rsidR="00E91F85" w:rsidRPr="00180280" w:rsidRDefault="00E91F85" w:rsidP="00B007BF">
            <w:pPr>
              <w:jc w:val="center"/>
            </w:pPr>
            <w:r w:rsidRPr="00180280">
              <w:t>28.5</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shd w:val="clear" w:color="auto" w:fill="E7E6E6" w:themeFill="background2"/>
            <w:vAlign w:val="center"/>
          </w:tcPr>
          <w:p w14:paraId="7536801A" w14:textId="77777777" w:rsidR="00E91F85" w:rsidRDefault="00E91F85" w:rsidP="00B007BF">
            <w:pPr>
              <w:jc w:val="center"/>
            </w:pPr>
            <w:r>
              <w:t>60</w:t>
            </w:r>
          </w:p>
        </w:tc>
        <w:tc>
          <w:tcPr>
            <w:tcW w:w="583" w:type="pct"/>
            <w:shd w:val="clear" w:color="auto" w:fill="E7E6E6" w:themeFill="background2"/>
            <w:vAlign w:val="center"/>
          </w:tcPr>
          <w:p w14:paraId="46DD58FC" w14:textId="77777777" w:rsidR="00E91F85" w:rsidRDefault="00E91F85" w:rsidP="00B007BF">
            <w:pPr>
              <w:jc w:val="center"/>
            </w:pPr>
            <w:r>
              <w:t>21</w:t>
            </w:r>
            <w:r>
              <w:fldChar w:fldCharType="begin" w:fldLock="1"/>
            </w:r>
            <w:r>
              <w:instrText>ADDIN CSL_CITATION {"citationItems":[{"id":"ITEM-1","itemData":{"DOI":"EPA/600/R-96/148","author":[{"dropping-particle":"","family":"U.S. EPA","given":"","non-dropping-particle":"","parse-names":false,"suffix":""}],"id":"ITEM-1","issued":{"date-parts":[["1996"]]},"publisher-place":"Washington, DC","title":"Descriptive statistics from a detailed analysis of the National Human Activity Pattern Survey (NHAPS) responses","type":"report"},"uris":["http://www.mendeley.com/documents/?uuid=634a4a8a-4132-30b3-91bf-653a389b4e5d"]}],"mendeley":{"formattedCitation":"&lt;sup&gt;3&lt;/sup&gt;","plainTextFormattedCitation":"3","previouslyFormattedCitation":"&lt;sup&gt;3&lt;/sup&gt;"},"properties":{"noteIndex":0},"schema":"https://github.com/citation-style-language/schema/raw/master/csl-citation.json"}</w:instrText>
            </w:r>
            <w:r>
              <w:fldChar w:fldCharType="separate"/>
            </w:r>
            <w:r w:rsidRPr="00180280">
              <w:rPr>
                <w:noProof/>
                <w:vertAlign w:val="superscript"/>
              </w:rPr>
              <w:t>3</w:t>
            </w:r>
            <w:r>
              <w:fldChar w:fldCharType="end"/>
            </w:r>
          </w:p>
        </w:tc>
        <w:tc>
          <w:tcPr>
            <w:tcW w:w="652" w:type="pct"/>
            <w:shd w:val="clear" w:color="auto" w:fill="E7E6E6" w:themeFill="background2"/>
            <w:vAlign w:val="center"/>
          </w:tcPr>
          <w:p w14:paraId="34AB98FC" w14:textId="77777777" w:rsidR="00E91F85" w:rsidRDefault="00E91F85" w:rsidP="00B007BF">
            <w:pPr>
              <w:jc w:val="center"/>
            </w:pPr>
            <w:r>
              <w:t>9.975</w:t>
            </w:r>
          </w:p>
        </w:tc>
        <w:tc>
          <w:tcPr>
            <w:tcW w:w="799" w:type="pct"/>
            <w:shd w:val="clear" w:color="auto" w:fill="E7E6E6" w:themeFill="background2"/>
            <w:vAlign w:val="center"/>
          </w:tcPr>
          <w:p w14:paraId="3618C26E" w14:textId="77777777" w:rsidR="00E91F85" w:rsidRDefault="00E91F85" w:rsidP="00B007BF">
            <w:pPr>
              <w:jc w:val="center"/>
            </w:pPr>
            <w:r>
              <w:t>0.09975</w:t>
            </w:r>
          </w:p>
        </w:tc>
        <w:tc>
          <w:tcPr>
            <w:tcW w:w="598" w:type="pct"/>
            <w:vMerge/>
            <w:shd w:val="clear" w:color="auto" w:fill="E7E6E6" w:themeFill="background2"/>
            <w:vAlign w:val="center"/>
          </w:tcPr>
          <w:p w14:paraId="6EE7C95B" w14:textId="77777777" w:rsidR="00E91F85" w:rsidRDefault="00E91F85" w:rsidP="00B007BF"/>
        </w:tc>
      </w:tr>
      <w:tr w:rsidR="008C4312" w14:paraId="256F44C7" w14:textId="77777777" w:rsidTr="00B007BF">
        <w:trPr>
          <w:trHeight w:val="270"/>
        </w:trPr>
        <w:tc>
          <w:tcPr>
            <w:tcW w:w="641" w:type="pct"/>
            <w:vMerge w:val="restart"/>
          </w:tcPr>
          <w:p w14:paraId="0D8C7B3D" w14:textId="77777777" w:rsidR="00E91F85" w:rsidRPr="003B5904" w:rsidRDefault="00E91F85" w:rsidP="00B007BF">
            <w:pPr>
              <w:rPr>
                <w:b/>
              </w:rPr>
            </w:pPr>
            <w:r w:rsidRPr="003B5904">
              <w:rPr>
                <w:b/>
              </w:rPr>
              <w:t>Surface Water</w:t>
            </w:r>
          </w:p>
        </w:tc>
        <w:tc>
          <w:tcPr>
            <w:tcW w:w="514" w:type="pct"/>
          </w:tcPr>
          <w:p w14:paraId="6160812A" w14:textId="77777777" w:rsidR="00E91F85" w:rsidRDefault="00E91F85" w:rsidP="00B007BF">
            <w:r>
              <w:t>Adults</w:t>
            </w:r>
          </w:p>
        </w:tc>
        <w:tc>
          <w:tcPr>
            <w:tcW w:w="628" w:type="pct"/>
            <w:vAlign w:val="center"/>
          </w:tcPr>
          <w:p w14:paraId="4E481654" w14:textId="77777777" w:rsidR="00E91F85" w:rsidRPr="00180280" w:rsidRDefault="00E91F85" w:rsidP="00B007BF">
            <w:pPr>
              <w:jc w:val="center"/>
            </w:pPr>
            <w:r w:rsidRPr="00180280">
              <w:t>3.7</w:t>
            </w:r>
            <w:r w:rsidRPr="00180280">
              <w:fldChar w:fldCharType="begin" w:fldLock="1"/>
            </w:r>
            <w:r w:rsidRPr="00180280">
              <w:instrText>ADDIN CSL_CITATION {"citationItems":[{"id":"ITEM-1","itemData":{"DOI":"10.1016/j.watres.2010.12.006","ISSN":"00431354","PMID":"21227479","abstract":"Quantitative risk assessments have estimated health risks of water recreation. One input to risk assessment models is the rate of water ingestion. One published study estimated rates of water ingestion during swimming, but estimates of water ingestion are not available for common limited contact water recreation activities such as canoeing, fishing, kayaking, motor boating, and rowing. In the summer of 2009 two related studies were conducted to estimate water ingestion during these activities. First, at Chicago area surface waters, survey research methods were utilized to characterize self-reported estimates of water ingestion during canoeing, kayaking, and fishing among 2705 people. Second, at outdoor swimming pools, survey research methods and the analysis of cyanuric acid, a tracer of swimming pool water, were used to characterize water ingestion among 662 people who engaged in a variety of full-contact and limited-contact recreational activities. Data from the swimming study was used to derive translation factors that quantify the volume of self-reported estimates. At surface waters, less than 2% of canoers and kayakers reported swallowing a teaspoon or more and 0.5% reported swallowing a mouthful or more. Swimmers in a pool were about 25-50 times more likely to report swallowing a teaspoon of water compared to those who participate in limited-contact recreational activities on surface waters. Mean and upper confidence estimates of water ingestion during limited-contact recreation on surface waters are about 3-4 mL and 10-15 mL, respectively. These estimates of water ingestion rates may be useful in modeling the health risks of water recreation.","author":[{"dropping-particle":"","family":"Dorevitch","given":"Samuel","non-dropping-particle":"","parse-names":false,"suffix":""},{"dropping-particle":"","family":"Panthi","given":"Suraj","non-dropping-particle":"","parse-names":false,"suffix":""},{"dropping-particle":"","family":"Huang","given":"Yue","non-dropping-particle":"","parse-names":false,"suffix":""},{"dropping-particle":"","family":"Li","given":"Hong","non-dropping-particle":"","parse-names":false,"suffix":""},{"dropping-particle":"","family":"Michalek","given":"Angela M.","non-dropping-particle":"","parse-names":false,"suffix":""},{"dropping-particle":"","family":"Pratap","given":"Preethi","non-dropping-particle":"","parse-names":false,"suffix":""},{"dropping-particle":"","family":"Wroblewski","given":"Meredith","non-dropping-particle":"","parse-names":false,"suffix":""},{"dropping-particle":"","family":"Liu","given":"Li","non-dropping-particle":"","parse-names":false,"suffix":""},{"dropping-particle":"","family":"Scheff","given":"Peter A.","non-dropping-particle":"","parse-names":false,"suffix":""},{"dropping-particle":"","family":"Li","given":"An","non-dropping-particle":"","parse-names":false,"suffix":""}],"container-title":"Water Research","id":"ITEM-1","issue":"5","issued":{"date-parts":[["2011","2"]]},"page":"2020-2028","title":"Water ingestion during water recreation","type":"article-journal","volume":"45"},"uris":["http://www.mendeley.com/documents/?uuid=9b92e962-9835-3e77-bdec-eff484287b8e"]}],"mendeley":{"formattedCitation":"&lt;sup&gt;4&lt;/sup&gt;","plainTextFormattedCitation":"4","previouslyFormattedCitation":"&lt;sup&gt;4&lt;/sup&gt;"},"properties":{"noteIndex":0},"schema":"https://github.com/citation-style-language/schema/raw/master/csl-citation.json"}</w:instrText>
            </w:r>
            <w:r w:rsidRPr="00180280">
              <w:fldChar w:fldCharType="separate"/>
            </w:r>
            <w:r w:rsidRPr="00180280">
              <w:rPr>
                <w:noProof/>
                <w:vertAlign w:val="superscript"/>
              </w:rPr>
              <w:t>4</w:t>
            </w:r>
            <w:r w:rsidRPr="00180280">
              <w:fldChar w:fldCharType="end"/>
            </w:r>
          </w:p>
        </w:tc>
        <w:tc>
          <w:tcPr>
            <w:tcW w:w="585" w:type="pct"/>
            <w:vAlign w:val="center"/>
          </w:tcPr>
          <w:p w14:paraId="3E8D67D6" w14:textId="77777777" w:rsidR="00E91F85" w:rsidRDefault="00E91F85" w:rsidP="00B007BF">
            <w:pPr>
              <w:jc w:val="center"/>
            </w:pPr>
            <w:r>
              <w:t>60</w:t>
            </w:r>
          </w:p>
        </w:tc>
        <w:tc>
          <w:tcPr>
            <w:tcW w:w="583" w:type="pct"/>
            <w:vAlign w:val="center"/>
          </w:tcPr>
          <w:p w14:paraId="51D555FB" w14:textId="77777777" w:rsidR="00E91F85" w:rsidRPr="00180280" w:rsidRDefault="00E91F85" w:rsidP="00B007BF">
            <w:pPr>
              <w:jc w:val="center"/>
            </w:pPr>
            <w:r w:rsidRPr="00180280">
              <w:t>60</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652" w:type="pct"/>
            <w:vAlign w:val="center"/>
          </w:tcPr>
          <w:p w14:paraId="005064D7" w14:textId="77777777" w:rsidR="00E91F85" w:rsidRDefault="00E91F85" w:rsidP="00B007BF">
            <w:pPr>
              <w:jc w:val="center"/>
            </w:pPr>
            <w:r>
              <w:t>3.700</w:t>
            </w:r>
          </w:p>
        </w:tc>
        <w:tc>
          <w:tcPr>
            <w:tcW w:w="799" w:type="pct"/>
            <w:vAlign w:val="center"/>
          </w:tcPr>
          <w:p w14:paraId="273939BD" w14:textId="77777777" w:rsidR="00E91F85" w:rsidRDefault="00E91F85" w:rsidP="00B007BF">
            <w:pPr>
              <w:jc w:val="center"/>
            </w:pPr>
            <w:r>
              <w:t>0.0370</w:t>
            </w:r>
          </w:p>
        </w:tc>
        <w:tc>
          <w:tcPr>
            <w:tcW w:w="598" w:type="pct"/>
            <w:vMerge w:val="restart"/>
            <w:vAlign w:val="center"/>
          </w:tcPr>
          <w:p w14:paraId="5968D2E3" w14:textId="77777777" w:rsidR="00E91F85" w:rsidRDefault="00E91F85" w:rsidP="00B007BF">
            <w:r>
              <w:t>Per 100ml</w:t>
            </w:r>
          </w:p>
        </w:tc>
      </w:tr>
      <w:tr w:rsidR="008C4312" w14:paraId="0370D76C" w14:textId="77777777" w:rsidTr="00B007BF">
        <w:trPr>
          <w:trHeight w:val="270"/>
        </w:trPr>
        <w:tc>
          <w:tcPr>
            <w:tcW w:w="641" w:type="pct"/>
            <w:vMerge/>
          </w:tcPr>
          <w:p w14:paraId="38AE58DD" w14:textId="77777777" w:rsidR="00E91F85" w:rsidRPr="003B5904" w:rsidRDefault="00E91F85" w:rsidP="00B007BF">
            <w:pPr>
              <w:rPr>
                <w:b/>
              </w:rPr>
            </w:pPr>
          </w:p>
        </w:tc>
        <w:tc>
          <w:tcPr>
            <w:tcW w:w="514" w:type="pct"/>
          </w:tcPr>
          <w:p w14:paraId="1393F692" w14:textId="77777777" w:rsidR="00E91F85" w:rsidRDefault="00E91F85" w:rsidP="00B007BF">
            <w:r>
              <w:t>Children</w:t>
            </w:r>
          </w:p>
        </w:tc>
        <w:tc>
          <w:tcPr>
            <w:tcW w:w="628" w:type="pct"/>
            <w:vAlign w:val="center"/>
          </w:tcPr>
          <w:p w14:paraId="2E67022D" w14:textId="77777777" w:rsidR="00E91F85" w:rsidRPr="00180280" w:rsidRDefault="00E91F85" w:rsidP="00B007BF">
            <w:pPr>
              <w:jc w:val="center"/>
            </w:pPr>
            <w:r w:rsidRPr="00180280">
              <w:t>49</w:t>
            </w:r>
            <w:r w:rsidRPr="00180280">
              <w:fldChar w:fldCharType="begin" w:fldLock="1"/>
            </w:r>
            <w:r w:rsidRPr="00180280">
              <w:instrText>ADDIN CSL_CITATION {"citationItems":[{"id":"ITEM-1","itemData":{"ISSN":"1477-8920","PMID":"17176813","abstract":"Chloroisocyanurates are commonly added to outdoor swimming pools to stabilize chlorine disinfectants. The chloroisocyanurates decompose slowly to release chlorine and cyanuric acid. Studies conducted to determine if the chloroisocyanurates might be toxic to swimmers showed that they were not and that ingested cyanuric acid passed through the body unmetabolized. This fact was used to determine the amount of water swallowed during swimming activity. Fifty-three recreational swimmers, using a community swimming pool disinfected with cyanuric acid stabilized chlorine, participated in the study. The participants did not swim on the day before or after the test swim. The swimmers were asked to actively swim for at least 45 minutes and to collect their urine for the next 24 hours. Cyanuric acid was measured in pool water using high performance liquid chromatography and porous graphitic carbon columns with UV detection. The urine sample assay required a clean-up procedure to remove urinary proteins and interfering substances. Results of the study indicate that non-adults ingest about twice as much water as adults during swimming activity. The average amount of water swallowed by non-adults and adults was 37 ml and 16 ml, respectively. The design for this study and the analytical methodology used to assay cyanuric acid in swimming pool water and human urine were effective for measuring the volume of water swallowed during swimming activity.","author":[{"dropping-particle":"","family":"Dufour","given":"Alfred P","non-dropping-particle":"","parse-names":false,"suffix":""},{"dropping-particle":"","family":"Evans","given":"Otis","non-dropping-particle":"","parse-names":false,"suffix":""},{"dropping-particle":"","family":"Behymer","given":"Thomas D","non-dropping-particle":"","parse-names":false,"suffix":""},{"dropping-particle":"","family":"Cantú","given":"Ricardo","non-dropping-particle":"","parse-names":false,"suffix":""}],"container-title":"Journal of water and health","id":"ITEM-1","issue":"4","issued":{"date-parts":[["2006","12"]]},"page":"425-30","title":"Water ingestion during swimming activities in a pool: a pilot study.","type":"article-journal","volume":"4"},"uris":["http://www.mendeley.com/documents/?uuid=3aee2689-d1b8-30be-8322-ecf6e95cfe11"]}],"mendeley":{"formattedCitation":"&lt;sup&gt;5&lt;/sup&gt;","plainTextFormattedCitation":"5","previouslyFormattedCitation":"&lt;sup&gt;5&lt;/sup&gt;"},"properties":{"noteIndex":0},"schema":"https://github.com/citation-style-language/schema/raw/master/csl-citation.json"}</w:instrText>
            </w:r>
            <w:r w:rsidRPr="00180280">
              <w:fldChar w:fldCharType="separate"/>
            </w:r>
            <w:r w:rsidRPr="00180280">
              <w:rPr>
                <w:noProof/>
                <w:vertAlign w:val="superscript"/>
              </w:rPr>
              <w:t>5</w:t>
            </w:r>
            <w:r w:rsidRPr="00180280">
              <w:fldChar w:fldCharType="end"/>
            </w:r>
          </w:p>
        </w:tc>
        <w:tc>
          <w:tcPr>
            <w:tcW w:w="585" w:type="pct"/>
            <w:vAlign w:val="center"/>
          </w:tcPr>
          <w:p w14:paraId="40CB4899" w14:textId="77777777" w:rsidR="00E91F85" w:rsidRDefault="00E91F85" w:rsidP="00B007BF">
            <w:pPr>
              <w:jc w:val="center"/>
            </w:pPr>
            <w:r>
              <w:t>60</w:t>
            </w:r>
          </w:p>
        </w:tc>
        <w:tc>
          <w:tcPr>
            <w:tcW w:w="583" w:type="pct"/>
            <w:vAlign w:val="center"/>
          </w:tcPr>
          <w:p w14:paraId="51ACDDAA" w14:textId="77777777" w:rsidR="00E91F85" w:rsidRPr="00180280" w:rsidRDefault="00E91F85" w:rsidP="00B007BF">
            <w:pPr>
              <w:jc w:val="center"/>
            </w:pPr>
            <w:r w:rsidRPr="00180280">
              <w:t>25</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652" w:type="pct"/>
            <w:vAlign w:val="center"/>
          </w:tcPr>
          <w:p w14:paraId="6FC0928E" w14:textId="77777777" w:rsidR="00E91F85" w:rsidRDefault="00E91F85" w:rsidP="00B007BF">
            <w:pPr>
              <w:jc w:val="center"/>
            </w:pPr>
            <w:r>
              <w:t>20.417</w:t>
            </w:r>
          </w:p>
        </w:tc>
        <w:tc>
          <w:tcPr>
            <w:tcW w:w="799" w:type="pct"/>
            <w:vAlign w:val="center"/>
          </w:tcPr>
          <w:p w14:paraId="49C33C95" w14:textId="77777777" w:rsidR="00E91F85" w:rsidRDefault="00E91F85" w:rsidP="00B007BF">
            <w:pPr>
              <w:jc w:val="center"/>
            </w:pPr>
            <w:r>
              <w:t>0.2042</w:t>
            </w:r>
          </w:p>
        </w:tc>
        <w:tc>
          <w:tcPr>
            <w:tcW w:w="598" w:type="pct"/>
            <w:vMerge/>
            <w:vAlign w:val="center"/>
          </w:tcPr>
          <w:p w14:paraId="61F808A7" w14:textId="77777777" w:rsidR="00E91F85" w:rsidRDefault="00E91F85" w:rsidP="00B007BF"/>
        </w:tc>
      </w:tr>
      <w:tr w:rsidR="008C4312" w14:paraId="2303C798" w14:textId="77777777" w:rsidTr="00B007BF">
        <w:trPr>
          <w:trHeight w:val="270"/>
        </w:trPr>
        <w:tc>
          <w:tcPr>
            <w:tcW w:w="641" w:type="pct"/>
            <w:vMerge w:val="restart"/>
            <w:shd w:val="clear" w:color="auto" w:fill="E7E6E6" w:themeFill="background2"/>
          </w:tcPr>
          <w:p w14:paraId="1B04FB2A" w14:textId="77777777" w:rsidR="00E91F85" w:rsidRPr="00E567AA" w:rsidRDefault="00E91F85" w:rsidP="00B007BF">
            <w:pPr>
              <w:rPr>
                <w:b/>
                <w:vertAlign w:val="superscript"/>
              </w:rPr>
            </w:pPr>
            <w:r w:rsidRPr="003B5904">
              <w:rPr>
                <w:b/>
              </w:rPr>
              <w:t>Ocean Water</w:t>
            </w:r>
          </w:p>
        </w:tc>
        <w:tc>
          <w:tcPr>
            <w:tcW w:w="514" w:type="pct"/>
            <w:shd w:val="clear" w:color="auto" w:fill="E7E6E6" w:themeFill="background2"/>
          </w:tcPr>
          <w:p w14:paraId="29244530" w14:textId="77777777" w:rsidR="00E91F85" w:rsidRDefault="00E91F85" w:rsidP="00B007BF">
            <w:r>
              <w:t>Adults</w:t>
            </w:r>
          </w:p>
        </w:tc>
        <w:tc>
          <w:tcPr>
            <w:tcW w:w="628" w:type="pct"/>
            <w:shd w:val="clear" w:color="auto" w:fill="E7E6E6" w:themeFill="background2"/>
            <w:vAlign w:val="center"/>
          </w:tcPr>
          <w:p w14:paraId="6F7F0E7D" w14:textId="77777777" w:rsidR="00E91F85" w:rsidRPr="00180280" w:rsidRDefault="00E91F85" w:rsidP="00B007BF">
            <w:pPr>
              <w:jc w:val="center"/>
            </w:pPr>
            <w:r w:rsidRPr="00180280">
              <w:t>3.7</w:t>
            </w:r>
            <w:r w:rsidRPr="00180280">
              <w:fldChar w:fldCharType="begin" w:fldLock="1"/>
            </w:r>
            <w:r w:rsidRPr="00180280">
              <w:instrText>ADDIN CSL_CITATION {"citationItems":[{"id":"ITEM-1","itemData":{"DOI":"10.1016/j.watres.2010.12.006","ISSN":"00431354","PMID":"21227479","abstract":"Quantitative risk assessments have estimated health risks of water recreation. One input to risk assessment models is the rate of water ingestion. One published study estimated rates of water ingestion during swimming, but estimates of water ingestion are not available for common limited contact water recreation activities such as canoeing, fishing, kayaking, motor boating, and rowing. In the summer of 2009 two related studies were conducted to estimate water ingestion during these activities. First, at Chicago area surface waters, survey research methods were utilized to characterize self-reported estimates of water ingestion during canoeing, kayaking, and fishing among 2705 people. Second, at outdoor swimming pools, survey research methods and the analysis of cyanuric acid, a tracer of swimming pool water, were used to characterize water ingestion among 662 people who engaged in a variety of full-contact and limited-contact recreational activities. Data from the swimming study was used to derive translation factors that quantify the volume of self-reported estimates. At surface waters, less than 2% of canoers and kayakers reported swallowing a teaspoon or more and 0.5% reported swallowing a mouthful or more. Swimmers in a pool were about 25-50 times more likely to report swallowing a teaspoon of water compared to those who participate in limited-contact recreational activities on surface waters. Mean and upper confidence estimates of water ingestion during limited-contact recreation on surface waters are about 3-4 mL and 10-15 mL, respectively. These estimates of water ingestion rates may be useful in modeling the health risks of water recreation.","author":[{"dropping-particle":"","family":"Dorevitch","given":"Samuel","non-dropping-particle":"","parse-names":false,"suffix":""},{"dropping-particle":"","family":"Panthi","given":"Suraj","non-dropping-particle":"","parse-names":false,"suffix":""},{"dropping-particle":"","family":"Huang","given":"Yue","non-dropping-particle":"","parse-names":false,"suffix":""},{"dropping-particle":"","family":"Li","given":"Hong","non-dropping-particle":"","parse-names":false,"suffix":""},{"dropping-particle":"","family":"Michalek","given":"Angela M.","non-dropping-particle":"","parse-names":false,"suffix":""},{"dropping-particle":"","family":"Pratap","given":"Preethi","non-dropping-particle":"","parse-names":false,"suffix":""},{"dropping-particle":"","family":"Wroblewski","given":"Meredith","non-dropping-particle":"","parse-names":false,"suffix":""},{"dropping-particle":"","family":"Liu","given":"Li","non-dropping-particle":"","parse-names":false,"suffix":""},{"dropping-particle":"","family":"Scheff","given":"Peter A.","non-dropping-particle":"","parse-names":false,"suffix":""},{"dropping-particle":"","family":"Li","given":"An","non-dropping-particle":"","parse-names":false,"suffix":""}],"container-title":"Water Research","id":"ITEM-1","issue":"5","issued":{"date-parts":[["2011","2"]]},"page":"2020-2028","title":"Water ingestion during water recreation","type":"article-journal","volume":"45"},"uris":["http://www.mendeley.com/documents/?uuid=9b92e962-9835-3e77-bdec-eff484287b8e"]}],"mendeley":{"formattedCitation":"&lt;sup&gt;4&lt;/sup&gt;","plainTextFormattedCitation":"4","previouslyFormattedCitation":"&lt;sup&gt;4&lt;/sup&gt;"},"properties":{"noteIndex":0},"schema":"https://github.com/citation-style-language/schema/raw/master/csl-citation.json"}</w:instrText>
            </w:r>
            <w:r w:rsidRPr="00180280">
              <w:fldChar w:fldCharType="separate"/>
            </w:r>
            <w:r w:rsidRPr="00180280">
              <w:rPr>
                <w:noProof/>
                <w:vertAlign w:val="superscript"/>
              </w:rPr>
              <w:t>4</w:t>
            </w:r>
            <w:r w:rsidRPr="00180280">
              <w:fldChar w:fldCharType="end"/>
            </w:r>
          </w:p>
        </w:tc>
        <w:tc>
          <w:tcPr>
            <w:tcW w:w="585" w:type="pct"/>
            <w:shd w:val="clear" w:color="auto" w:fill="E7E6E6" w:themeFill="background2"/>
            <w:vAlign w:val="center"/>
          </w:tcPr>
          <w:p w14:paraId="785BB942" w14:textId="77777777" w:rsidR="00E91F85" w:rsidRDefault="00E91F85" w:rsidP="00B007BF">
            <w:pPr>
              <w:jc w:val="center"/>
            </w:pPr>
            <w:r>
              <w:t>60</w:t>
            </w:r>
          </w:p>
        </w:tc>
        <w:tc>
          <w:tcPr>
            <w:tcW w:w="583" w:type="pct"/>
            <w:shd w:val="clear" w:color="auto" w:fill="E7E6E6" w:themeFill="background2"/>
            <w:vAlign w:val="center"/>
          </w:tcPr>
          <w:p w14:paraId="71DF0FE3" w14:textId="77777777" w:rsidR="00E91F85" w:rsidRPr="00180280" w:rsidRDefault="00E91F85" w:rsidP="00B007BF">
            <w:pPr>
              <w:jc w:val="center"/>
            </w:pPr>
            <w:r w:rsidRPr="00180280">
              <w:t>25</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652" w:type="pct"/>
            <w:shd w:val="clear" w:color="auto" w:fill="E7E6E6" w:themeFill="background2"/>
            <w:vAlign w:val="center"/>
          </w:tcPr>
          <w:p w14:paraId="15715B7F" w14:textId="77777777" w:rsidR="00E91F85" w:rsidRDefault="00E91F85" w:rsidP="00B007BF">
            <w:pPr>
              <w:jc w:val="center"/>
            </w:pPr>
            <w:r>
              <w:t>1.542</w:t>
            </w:r>
          </w:p>
        </w:tc>
        <w:tc>
          <w:tcPr>
            <w:tcW w:w="799" w:type="pct"/>
            <w:shd w:val="clear" w:color="auto" w:fill="E7E6E6" w:themeFill="background2"/>
            <w:vAlign w:val="center"/>
          </w:tcPr>
          <w:p w14:paraId="38CFDD7F" w14:textId="77777777" w:rsidR="00E91F85" w:rsidRDefault="00E91F85" w:rsidP="00B007BF">
            <w:pPr>
              <w:jc w:val="center"/>
            </w:pPr>
            <w:r>
              <w:t>0.0154</w:t>
            </w:r>
          </w:p>
        </w:tc>
        <w:tc>
          <w:tcPr>
            <w:tcW w:w="598" w:type="pct"/>
            <w:vMerge w:val="restart"/>
            <w:shd w:val="clear" w:color="auto" w:fill="E7E6E6" w:themeFill="background2"/>
            <w:vAlign w:val="center"/>
          </w:tcPr>
          <w:p w14:paraId="19711A1F" w14:textId="77777777" w:rsidR="00E91F85" w:rsidRDefault="00E91F85" w:rsidP="00B007BF">
            <w:r>
              <w:t>Per 100mL</w:t>
            </w:r>
          </w:p>
        </w:tc>
      </w:tr>
      <w:tr w:rsidR="008C4312" w14:paraId="7D3AEEB2" w14:textId="77777777" w:rsidTr="00B007BF">
        <w:trPr>
          <w:trHeight w:val="270"/>
        </w:trPr>
        <w:tc>
          <w:tcPr>
            <w:tcW w:w="641" w:type="pct"/>
            <w:vMerge/>
            <w:shd w:val="clear" w:color="auto" w:fill="E7E6E6" w:themeFill="background2"/>
          </w:tcPr>
          <w:p w14:paraId="630CCBC3" w14:textId="77777777" w:rsidR="00E91F85" w:rsidRPr="003B5904" w:rsidRDefault="00E91F85" w:rsidP="00B007BF">
            <w:pPr>
              <w:rPr>
                <w:b/>
              </w:rPr>
            </w:pPr>
          </w:p>
        </w:tc>
        <w:tc>
          <w:tcPr>
            <w:tcW w:w="514" w:type="pct"/>
            <w:shd w:val="clear" w:color="auto" w:fill="E7E6E6" w:themeFill="background2"/>
          </w:tcPr>
          <w:p w14:paraId="7CF1E4DB" w14:textId="77777777" w:rsidR="00E91F85" w:rsidRDefault="00E91F85" w:rsidP="00B007BF">
            <w:r>
              <w:t>Children</w:t>
            </w:r>
          </w:p>
        </w:tc>
        <w:tc>
          <w:tcPr>
            <w:tcW w:w="628" w:type="pct"/>
            <w:shd w:val="clear" w:color="auto" w:fill="E7E6E6" w:themeFill="background2"/>
            <w:vAlign w:val="center"/>
          </w:tcPr>
          <w:p w14:paraId="66E5B0C6" w14:textId="77777777" w:rsidR="00E91F85" w:rsidRPr="00180280" w:rsidRDefault="00E91F85" w:rsidP="00B007BF">
            <w:pPr>
              <w:jc w:val="center"/>
            </w:pPr>
            <w:r w:rsidRPr="00180280">
              <w:t>49</w:t>
            </w:r>
            <w:r w:rsidRPr="00180280">
              <w:fldChar w:fldCharType="begin" w:fldLock="1"/>
            </w:r>
            <w:r w:rsidRPr="00180280">
              <w:instrText>ADDIN CSL_CITATION {"citationItems":[{"id":"ITEM-1","itemData":{"ISSN":"1477-8920","PMID":"17176813","abstract":"Chloroisocyanurates are commonly added to outdoor swimming pools to stabilize chlorine disinfectants. The chloroisocyanurates decompose slowly to release chlorine and cyanuric acid. Studies conducted to determine if the chloroisocyanurates might be toxic to swimmers showed that they were not and that ingested cyanuric acid passed through the body unmetabolized. This fact was used to determine the amount of water swallowed during swimming activity. Fifty-three recreational swimmers, using a community swimming pool disinfected with cyanuric acid stabilized chlorine, participated in the study. The participants did not swim on the day before or after the test swim. The swimmers were asked to actively swim for at least 45 minutes and to collect their urine for the next 24 hours. Cyanuric acid was measured in pool water using high performance liquid chromatography and porous graphitic carbon columns with UV detection. The urine sample assay required a clean-up procedure to remove urinary proteins and interfering substances. Results of the study indicate that non-adults ingest about twice as much water as adults during swimming activity. The average amount of water swallowed by non-adults and adults was 37 ml and 16 ml, respectively. The design for this study and the analytical methodology used to assay cyanuric acid in swimming pool water and human urine were effective for measuring the volume of water swallowed during swimming activity.","author":[{"dropping-particle":"","family":"Dufour","given":"Alfred P","non-dropping-particle":"","parse-names":false,"suffix":""},{"dropping-particle":"","family":"Evans","given":"Otis","non-dropping-particle":"","parse-names":false,"suffix":""},{"dropping-particle":"","family":"Behymer","given":"Thomas D","non-dropping-particle":"","parse-names":false,"suffix":""},{"dropping-particle":"","family":"Cantú","given":"Ricardo","non-dropping-particle":"","parse-names":false,"suffix":""}],"container-title":"Journal of water and health","id":"ITEM-1","issue":"4","issued":{"date-parts":[["2006","12"]]},"page":"425-30","title":"Water ingestion during swimming activities in a pool: a pilot study.","type":"article-journal","volume":"4"},"uris":["http://www.mendeley.com/documents/?uuid=3aee2689-d1b8-30be-8322-ecf6e95cfe11"]}],"mendeley":{"formattedCitation":"&lt;sup&gt;5&lt;/sup&gt;","plainTextFormattedCitation":"5","previouslyFormattedCitation":"&lt;sup&gt;5&lt;/sup&gt;"},"properties":{"noteIndex":0},"schema":"https://github.com/citation-style-language/schema/raw/master/csl-citation.json"}</w:instrText>
            </w:r>
            <w:r w:rsidRPr="00180280">
              <w:fldChar w:fldCharType="separate"/>
            </w:r>
            <w:r w:rsidRPr="00180280">
              <w:rPr>
                <w:noProof/>
                <w:vertAlign w:val="superscript"/>
              </w:rPr>
              <w:t>5</w:t>
            </w:r>
            <w:r w:rsidRPr="00180280">
              <w:fldChar w:fldCharType="end"/>
            </w:r>
          </w:p>
        </w:tc>
        <w:tc>
          <w:tcPr>
            <w:tcW w:w="585" w:type="pct"/>
            <w:shd w:val="clear" w:color="auto" w:fill="E7E6E6" w:themeFill="background2"/>
            <w:vAlign w:val="center"/>
          </w:tcPr>
          <w:p w14:paraId="14BB88A7" w14:textId="77777777" w:rsidR="00E91F85" w:rsidRDefault="00E91F85" w:rsidP="00B007BF">
            <w:pPr>
              <w:jc w:val="center"/>
            </w:pPr>
            <w:r>
              <w:t>60</w:t>
            </w:r>
          </w:p>
        </w:tc>
        <w:tc>
          <w:tcPr>
            <w:tcW w:w="583" w:type="pct"/>
            <w:shd w:val="clear" w:color="auto" w:fill="E7E6E6" w:themeFill="background2"/>
            <w:vAlign w:val="center"/>
          </w:tcPr>
          <w:p w14:paraId="797637A5" w14:textId="77777777" w:rsidR="00E91F85" w:rsidRDefault="00E91F85" w:rsidP="00B007BF">
            <w:pPr>
              <w:jc w:val="center"/>
            </w:pPr>
            <w:r>
              <w:t>25</w:t>
            </w:r>
            <w:r>
              <w:fldChar w:fldCharType="begin" w:fldLock="1"/>
            </w:r>
            <w:r>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fldChar w:fldCharType="separate"/>
            </w:r>
            <w:r w:rsidRPr="00180280">
              <w:rPr>
                <w:noProof/>
                <w:vertAlign w:val="superscript"/>
              </w:rPr>
              <w:t>2</w:t>
            </w:r>
            <w:r>
              <w:fldChar w:fldCharType="end"/>
            </w:r>
          </w:p>
        </w:tc>
        <w:tc>
          <w:tcPr>
            <w:tcW w:w="652" w:type="pct"/>
            <w:shd w:val="clear" w:color="auto" w:fill="E7E6E6" w:themeFill="background2"/>
            <w:vAlign w:val="center"/>
          </w:tcPr>
          <w:p w14:paraId="4741B1FF" w14:textId="77777777" w:rsidR="00E91F85" w:rsidRDefault="00E91F85" w:rsidP="00B007BF">
            <w:pPr>
              <w:jc w:val="center"/>
            </w:pPr>
            <w:r>
              <w:t>20.417</w:t>
            </w:r>
          </w:p>
        </w:tc>
        <w:tc>
          <w:tcPr>
            <w:tcW w:w="799" w:type="pct"/>
            <w:shd w:val="clear" w:color="auto" w:fill="E7E6E6" w:themeFill="background2"/>
            <w:vAlign w:val="center"/>
          </w:tcPr>
          <w:p w14:paraId="3E56639F" w14:textId="77777777" w:rsidR="00E91F85" w:rsidRDefault="00E91F85" w:rsidP="00B007BF">
            <w:pPr>
              <w:jc w:val="center"/>
            </w:pPr>
            <w:r>
              <w:t>0.2042</w:t>
            </w:r>
          </w:p>
        </w:tc>
        <w:tc>
          <w:tcPr>
            <w:tcW w:w="598" w:type="pct"/>
            <w:vMerge/>
            <w:shd w:val="clear" w:color="auto" w:fill="E7E6E6" w:themeFill="background2"/>
            <w:vAlign w:val="center"/>
          </w:tcPr>
          <w:p w14:paraId="13389864" w14:textId="77777777" w:rsidR="00E91F85" w:rsidRDefault="00E91F85" w:rsidP="00B007BF"/>
        </w:tc>
      </w:tr>
      <w:tr w:rsidR="008C4312" w14:paraId="634113BC" w14:textId="77777777" w:rsidTr="00B007BF">
        <w:trPr>
          <w:trHeight w:val="270"/>
        </w:trPr>
        <w:tc>
          <w:tcPr>
            <w:tcW w:w="641" w:type="pct"/>
            <w:vMerge w:val="restart"/>
          </w:tcPr>
          <w:p w14:paraId="58E40F9C" w14:textId="77777777" w:rsidR="00E91F85" w:rsidRPr="003B5904" w:rsidRDefault="00E91F85" w:rsidP="00B007BF">
            <w:pPr>
              <w:rPr>
                <w:b/>
              </w:rPr>
            </w:pPr>
            <w:r w:rsidRPr="003B5904">
              <w:rPr>
                <w:b/>
              </w:rPr>
              <w:t>Drain Water</w:t>
            </w:r>
          </w:p>
        </w:tc>
        <w:tc>
          <w:tcPr>
            <w:tcW w:w="514" w:type="pct"/>
          </w:tcPr>
          <w:p w14:paraId="4037B1B5" w14:textId="77777777" w:rsidR="00E91F85" w:rsidRDefault="00E91F85" w:rsidP="00B007BF">
            <w:r>
              <w:t>Adults</w:t>
            </w:r>
          </w:p>
        </w:tc>
        <w:tc>
          <w:tcPr>
            <w:tcW w:w="628" w:type="pct"/>
            <w:vAlign w:val="center"/>
          </w:tcPr>
          <w:p w14:paraId="33A94505" w14:textId="77777777" w:rsidR="00E91F85" w:rsidRPr="00180280" w:rsidRDefault="00E91F85" w:rsidP="00B007BF">
            <w:pPr>
              <w:jc w:val="center"/>
            </w:pPr>
            <w:r w:rsidRPr="00180280">
              <w:t>0.06</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vAlign w:val="center"/>
          </w:tcPr>
          <w:p w14:paraId="7FC9A99A" w14:textId="77777777" w:rsidR="00E91F85" w:rsidRDefault="00E91F85" w:rsidP="00B007BF">
            <w:pPr>
              <w:jc w:val="center"/>
            </w:pPr>
            <w:r>
              <w:t>Event</w:t>
            </w:r>
          </w:p>
        </w:tc>
        <w:tc>
          <w:tcPr>
            <w:tcW w:w="583" w:type="pct"/>
            <w:vAlign w:val="center"/>
          </w:tcPr>
          <w:p w14:paraId="767C8283" w14:textId="77777777" w:rsidR="00E91F85" w:rsidRDefault="00E91F85" w:rsidP="00B007BF">
            <w:pPr>
              <w:jc w:val="center"/>
            </w:pPr>
            <w:r>
              <w:t>-</w:t>
            </w:r>
          </w:p>
        </w:tc>
        <w:tc>
          <w:tcPr>
            <w:tcW w:w="652" w:type="pct"/>
            <w:vAlign w:val="center"/>
          </w:tcPr>
          <w:p w14:paraId="21A7C850" w14:textId="77777777" w:rsidR="00E91F85" w:rsidRDefault="00E91F85" w:rsidP="00B007BF">
            <w:pPr>
              <w:jc w:val="center"/>
            </w:pPr>
            <w:r>
              <w:t>0.06</w:t>
            </w:r>
          </w:p>
        </w:tc>
        <w:tc>
          <w:tcPr>
            <w:tcW w:w="799" w:type="pct"/>
            <w:vAlign w:val="center"/>
          </w:tcPr>
          <w:p w14:paraId="3CBC6E1E" w14:textId="77777777" w:rsidR="00E91F85" w:rsidRDefault="00E91F85" w:rsidP="00B007BF">
            <w:pPr>
              <w:jc w:val="center"/>
            </w:pPr>
            <w:r>
              <w:t>0.0006</w:t>
            </w:r>
          </w:p>
        </w:tc>
        <w:tc>
          <w:tcPr>
            <w:tcW w:w="598" w:type="pct"/>
            <w:vMerge w:val="restart"/>
            <w:vAlign w:val="center"/>
          </w:tcPr>
          <w:p w14:paraId="23D95290" w14:textId="77777777" w:rsidR="00E91F85" w:rsidRDefault="00E91F85" w:rsidP="00B007BF">
            <w:r>
              <w:t>Per 100mL</w:t>
            </w:r>
          </w:p>
        </w:tc>
      </w:tr>
      <w:tr w:rsidR="008C4312" w14:paraId="00FA787D" w14:textId="77777777" w:rsidTr="00B007BF">
        <w:trPr>
          <w:trHeight w:val="270"/>
        </w:trPr>
        <w:tc>
          <w:tcPr>
            <w:tcW w:w="641" w:type="pct"/>
            <w:vMerge/>
          </w:tcPr>
          <w:p w14:paraId="529F00B1" w14:textId="77777777" w:rsidR="00E91F85" w:rsidRPr="003B5904" w:rsidRDefault="00E91F85" w:rsidP="00B007BF">
            <w:pPr>
              <w:rPr>
                <w:b/>
              </w:rPr>
            </w:pPr>
          </w:p>
        </w:tc>
        <w:tc>
          <w:tcPr>
            <w:tcW w:w="514" w:type="pct"/>
          </w:tcPr>
          <w:p w14:paraId="38EA67A2" w14:textId="77777777" w:rsidR="00E91F85" w:rsidRDefault="00E91F85" w:rsidP="00B007BF">
            <w:r>
              <w:t>Children</w:t>
            </w:r>
          </w:p>
        </w:tc>
        <w:tc>
          <w:tcPr>
            <w:tcW w:w="628" w:type="pct"/>
            <w:vAlign w:val="center"/>
          </w:tcPr>
          <w:p w14:paraId="139689D2" w14:textId="77777777" w:rsidR="00E91F85" w:rsidRPr="00180280" w:rsidRDefault="00E91F85" w:rsidP="00B007BF">
            <w:pPr>
              <w:jc w:val="center"/>
            </w:pPr>
            <w:r w:rsidRPr="00180280">
              <w:t>1</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vAlign w:val="center"/>
          </w:tcPr>
          <w:p w14:paraId="1131FA35" w14:textId="77777777" w:rsidR="00E91F85" w:rsidRDefault="00E91F85" w:rsidP="00B007BF">
            <w:pPr>
              <w:jc w:val="center"/>
            </w:pPr>
            <w:r>
              <w:t>Event</w:t>
            </w:r>
          </w:p>
        </w:tc>
        <w:tc>
          <w:tcPr>
            <w:tcW w:w="583" w:type="pct"/>
            <w:vAlign w:val="center"/>
          </w:tcPr>
          <w:p w14:paraId="45589094" w14:textId="77777777" w:rsidR="00E91F85" w:rsidRDefault="00E91F85" w:rsidP="00B007BF">
            <w:pPr>
              <w:jc w:val="center"/>
            </w:pPr>
            <w:r>
              <w:t>-</w:t>
            </w:r>
          </w:p>
        </w:tc>
        <w:tc>
          <w:tcPr>
            <w:tcW w:w="652" w:type="pct"/>
            <w:vAlign w:val="center"/>
          </w:tcPr>
          <w:p w14:paraId="71AF68FC" w14:textId="77777777" w:rsidR="00E91F85" w:rsidRDefault="00E91F85" w:rsidP="00B007BF">
            <w:pPr>
              <w:jc w:val="center"/>
            </w:pPr>
            <w:r>
              <w:t>1.0</w:t>
            </w:r>
          </w:p>
        </w:tc>
        <w:tc>
          <w:tcPr>
            <w:tcW w:w="799" w:type="pct"/>
            <w:vAlign w:val="center"/>
          </w:tcPr>
          <w:p w14:paraId="715B88F9" w14:textId="77777777" w:rsidR="00E91F85" w:rsidRDefault="00E91F85" w:rsidP="00B007BF">
            <w:pPr>
              <w:jc w:val="center"/>
            </w:pPr>
            <w:r>
              <w:t>0.01</w:t>
            </w:r>
          </w:p>
        </w:tc>
        <w:tc>
          <w:tcPr>
            <w:tcW w:w="598" w:type="pct"/>
            <w:vMerge/>
            <w:vAlign w:val="center"/>
          </w:tcPr>
          <w:p w14:paraId="5FA2BB5B" w14:textId="77777777" w:rsidR="00E91F85" w:rsidRDefault="00E91F85" w:rsidP="00B007BF"/>
        </w:tc>
      </w:tr>
      <w:tr w:rsidR="008C4312" w14:paraId="4ED3DA41" w14:textId="77777777" w:rsidTr="00B007BF">
        <w:trPr>
          <w:trHeight w:val="270"/>
        </w:trPr>
        <w:tc>
          <w:tcPr>
            <w:tcW w:w="641" w:type="pct"/>
            <w:vMerge w:val="restart"/>
            <w:shd w:val="clear" w:color="auto" w:fill="E7E6E6" w:themeFill="background2"/>
          </w:tcPr>
          <w:p w14:paraId="23ED1280" w14:textId="77777777" w:rsidR="00E91F85" w:rsidRPr="003B5904" w:rsidRDefault="00E91F85" w:rsidP="00B007BF">
            <w:pPr>
              <w:rPr>
                <w:b/>
              </w:rPr>
            </w:pPr>
            <w:r w:rsidRPr="003B5904">
              <w:rPr>
                <w:b/>
              </w:rPr>
              <w:t>Flood Water</w:t>
            </w:r>
          </w:p>
        </w:tc>
        <w:tc>
          <w:tcPr>
            <w:tcW w:w="514" w:type="pct"/>
            <w:shd w:val="clear" w:color="auto" w:fill="E7E6E6" w:themeFill="background2"/>
          </w:tcPr>
          <w:p w14:paraId="58EB9017" w14:textId="77777777" w:rsidR="00E91F85" w:rsidRDefault="00E91F85" w:rsidP="00B007BF">
            <w:r>
              <w:t>Adults</w:t>
            </w:r>
          </w:p>
        </w:tc>
        <w:tc>
          <w:tcPr>
            <w:tcW w:w="628" w:type="pct"/>
            <w:shd w:val="clear" w:color="auto" w:fill="E7E6E6" w:themeFill="background2"/>
            <w:vAlign w:val="center"/>
          </w:tcPr>
          <w:p w14:paraId="6003B4A8" w14:textId="77777777" w:rsidR="00E91F85" w:rsidRPr="00180280" w:rsidRDefault="00E91F85" w:rsidP="00B007BF">
            <w:pPr>
              <w:jc w:val="center"/>
            </w:pPr>
            <w:r w:rsidRPr="00180280">
              <w:t>0.06</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shd w:val="clear" w:color="auto" w:fill="E7E6E6" w:themeFill="background2"/>
            <w:vAlign w:val="center"/>
          </w:tcPr>
          <w:p w14:paraId="09368194" w14:textId="77777777" w:rsidR="00E91F85" w:rsidRPr="00377231" w:rsidRDefault="00E91F85" w:rsidP="00B007BF">
            <w:pPr>
              <w:jc w:val="center"/>
              <w:rPr>
                <w:highlight w:val="yellow"/>
              </w:rPr>
            </w:pPr>
            <w:r>
              <w:t>Event</w:t>
            </w:r>
          </w:p>
        </w:tc>
        <w:tc>
          <w:tcPr>
            <w:tcW w:w="583" w:type="pct"/>
            <w:shd w:val="clear" w:color="auto" w:fill="E7E6E6" w:themeFill="background2"/>
            <w:vAlign w:val="center"/>
          </w:tcPr>
          <w:p w14:paraId="0B15B780" w14:textId="77777777" w:rsidR="00E91F85" w:rsidRPr="00377231" w:rsidRDefault="00E91F85" w:rsidP="00B007BF">
            <w:pPr>
              <w:jc w:val="center"/>
              <w:rPr>
                <w:highlight w:val="yellow"/>
              </w:rPr>
            </w:pPr>
            <w:r>
              <w:t>-</w:t>
            </w:r>
          </w:p>
        </w:tc>
        <w:tc>
          <w:tcPr>
            <w:tcW w:w="652" w:type="pct"/>
            <w:shd w:val="clear" w:color="auto" w:fill="E7E6E6" w:themeFill="background2"/>
            <w:vAlign w:val="center"/>
          </w:tcPr>
          <w:p w14:paraId="5B2D6DD5" w14:textId="77777777" w:rsidR="00E91F85" w:rsidRPr="00377231" w:rsidRDefault="00E91F85" w:rsidP="00B007BF">
            <w:pPr>
              <w:jc w:val="center"/>
              <w:rPr>
                <w:highlight w:val="yellow"/>
              </w:rPr>
            </w:pPr>
            <w:r>
              <w:t>0.06</w:t>
            </w:r>
          </w:p>
        </w:tc>
        <w:tc>
          <w:tcPr>
            <w:tcW w:w="799" w:type="pct"/>
            <w:shd w:val="clear" w:color="auto" w:fill="E7E6E6" w:themeFill="background2"/>
            <w:vAlign w:val="center"/>
          </w:tcPr>
          <w:p w14:paraId="78DB7764" w14:textId="77777777" w:rsidR="00E91F85" w:rsidRPr="00377231" w:rsidRDefault="00E91F85" w:rsidP="00B007BF">
            <w:pPr>
              <w:jc w:val="center"/>
              <w:rPr>
                <w:highlight w:val="yellow"/>
              </w:rPr>
            </w:pPr>
            <w:r>
              <w:t>0.0006</w:t>
            </w:r>
          </w:p>
        </w:tc>
        <w:tc>
          <w:tcPr>
            <w:tcW w:w="598" w:type="pct"/>
            <w:vMerge w:val="restart"/>
            <w:shd w:val="clear" w:color="auto" w:fill="E7E6E6" w:themeFill="background2"/>
            <w:vAlign w:val="center"/>
          </w:tcPr>
          <w:p w14:paraId="16803091" w14:textId="77777777" w:rsidR="00E91F85" w:rsidRDefault="00E91F85" w:rsidP="00B007BF">
            <w:r>
              <w:t>Per 100mL</w:t>
            </w:r>
          </w:p>
        </w:tc>
      </w:tr>
      <w:tr w:rsidR="008C4312" w14:paraId="06C07877" w14:textId="77777777" w:rsidTr="00B007BF">
        <w:trPr>
          <w:trHeight w:val="270"/>
        </w:trPr>
        <w:tc>
          <w:tcPr>
            <w:tcW w:w="641" w:type="pct"/>
            <w:vMerge/>
            <w:shd w:val="clear" w:color="auto" w:fill="E7E6E6" w:themeFill="background2"/>
          </w:tcPr>
          <w:p w14:paraId="3068D691" w14:textId="77777777" w:rsidR="00E91F85" w:rsidRPr="003B5904" w:rsidRDefault="00E91F85" w:rsidP="00B007BF">
            <w:pPr>
              <w:rPr>
                <w:b/>
              </w:rPr>
            </w:pPr>
          </w:p>
        </w:tc>
        <w:tc>
          <w:tcPr>
            <w:tcW w:w="514" w:type="pct"/>
            <w:shd w:val="clear" w:color="auto" w:fill="E7E6E6" w:themeFill="background2"/>
          </w:tcPr>
          <w:p w14:paraId="40FC422E" w14:textId="77777777" w:rsidR="00E91F85" w:rsidRDefault="00E91F85" w:rsidP="00B007BF">
            <w:r>
              <w:t>Children</w:t>
            </w:r>
          </w:p>
        </w:tc>
        <w:tc>
          <w:tcPr>
            <w:tcW w:w="628" w:type="pct"/>
            <w:shd w:val="clear" w:color="auto" w:fill="E7E6E6" w:themeFill="background2"/>
            <w:vAlign w:val="center"/>
          </w:tcPr>
          <w:p w14:paraId="2883BFD2" w14:textId="77777777" w:rsidR="00E91F85" w:rsidRPr="00180280" w:rsidRDefault="00E91F85" w:rsidP="00B007BF">
            <w:pPr>
              <w:jc w:val="center"/>
            </w:pPr>
            <w:r w:rsidRPr="00180280">
              <w:t>1</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shd w:val="clear" w:color="auto" w:fill="E7E6E6" w:themeFill="background2"/>
            <w:vAlign w:val="center"/>
          </w:tcPr>
          <w:p w14:paraId="61629E59" w14:textId="77777777" w:rsidR="00E91F85" w:rsidRPr="00377231" w:rsidRDefault="00E91F85" w:rsidP="00B007BF">
            <w:pPr>
              <w:jc w:val="center"/>
              <w:rPr>
                <w:highlight w:val="yellow"/>
              </w:rPr>
            </w:pPr>
            <w:r>
              <w:t>Event</w:t>
            </w:r>
          </w:p>
        </w:tc>
        <w:tc>
          <w:tcPr>
            <w:tcW w:w="583" w:type="pct"/>
            <w:shd w:val="clear" w:color="auto" w:fill="E7E6E6" w:themeFill="background2"/>
            <w:vAlign w:val="center"/>
          </w:tcPr>
          <w:p w14:paraId="1F61ABFA" w14:textId="77777777" w:rsidR="00E91F85" w:rsidRPr="00377231" w:rsidRDefault="00E91F85" w:rsidP="00B007BF">
            <w:pPr>
              <w:jc w:val="center"/>
              <w:rPr>
                <w:highlight w:val="yellow"/>
              </w:rPr>
            </w:pPr>
            <w:r>
              <w:t>-</w:t>
            </w:r>
          </w:p>
        </w:tc>
        <w:tc>
          <w:tcPr>
            <w:tcW w:w="652" w:type="pct"/>
            <w:shd w:val="clear" w:color="auto" w:fill="E7E6E6" w:themeFill="background2"/>
            <w:vAlign w:val="center"/>
          </w:tcPr>
          <w:p w14:paraId="010F6207" w14:textId="77777777" w:rsidR="00E91F85" w:rsidRPr="00377231" w:rsidRDefault="00E91F85" w:rsidP="00B007BF">
            <w:pPr>
              <w:jc w:val="center"/>
              <w:rPr>
                <w:highlight w:val="yellow"/>
              </w:rPr>
            </w:pPr>
            <w:r>
              <w:t>1.0</w:t>
            </w:r>
          </w:p>
        </w:tc>
        <w:tc>
          <w:tcPr>
            <w:tcW w:w="799" w:type="pct"/>
            <w:shd w:val="clear" w:color="auto" w:fill="E7E6E6" w:themeFill="background2"/>
            <w:vAlign w:val="center"/>
          </w:tcPr>
          <w:p w14:paraId="46304F9B" w14:textId="77777777" w:rsidR="00E91F85" w:rsidRPr="00377231" w:rsidRDefault="00E91F85" w:rsidP="00B007BF">
            <w:pPr>
              <w:jc w:val="center"/>
              <w:rPr>
                <w:highlight w:val="yellow"/>
              </w:rPr>
            </w:pPr>
            <w:r>
              <w:t>0.01</w:t>
            </w:r>
          </w:p>
        </w:tc>
        <w:tc>
          <w:tcPr>
            <w:tcW w:w="598" w:type="pct"/>
            <w:vMerge/>
            <w:shd w:val="clear" w:color="auto" w:fill="E7E6E6" w:themeFill="background2"/>
            <w:vAlign w:val="center"/>
          </w:tcPr>
          <w:p w14:paraId="466AB577" w14:textId="77777777" w:rsidR="00E91F85" w:rsidRDefault="00E91F85" w:rsidP="00B007BF"/>
        </w:tc>
      </w:tr>
      <w:tr w:rsidR="008C4312" w14:paraId="53B00A14" w14:textId="77777777" w:rsidTr="008C4312">
        <w:trPr>
          <w:trHeight w:val="270"/>
        </w:trPr>
        <w:tc>
          <w:tcPr>
            <w:tcW w:w="641" w:type="pct"/>
            <w:vMerge w:val="restart"/>
          </w:tcPr>
          <w:p w14:paraId="20DA25BB" w14:textId="6191AE0C" w:rsidR="00E91F85" w:rsidRPr="003B5904" w:rsidRDefault="008C4312" w:rsidP="00B007BF">
            <w:pPr>
              <w:rPr>
                <w:b/>
              </w:rPr>
            </w:pPr>
            <w:r>
              <w:rPr>
                <w:b/>
              </w:rPr>
              <w:t xml:space="preserve">Raw </w:t>
            </w:r>
            <w:r w:rsidR="00E91F85" w:rsidRPr="003B5904">
              <w:rPr>
                <w:b/>
              </w:rPr>
              <w:t>Produce</w:t>
            </w:r>
          </w:p>
        </w:tc>
        <w:tc>
          <w:tcPr>
            <w:tcW w:w="514" w:type="pct"/>
          </w:tcPr>
          <w:p w14:paraId="6BE628C2" w14:textId="77777777" w:rsidR="00E91F85" w:rsidRDefault="00E91F85" w:rsidP="00B007BF">
            <w:r>
              <w:t>Adults</w:t>
            </w:r>
          </w:p>
        </w:tc>
        <w:tc>
          <w:tcPr>
            <w:tcW w:w="628" w:type="pct"/>
            <w:vAlign w:val="center"/>
          </w:tcPr>
          <w:p w14:paraId="77B692A9" w14:textId="77777777" w:rsidR="00E91F85" w:rsidRPr="00180280" w:rsidRDefault="00E91F85" w:rsidP="00B007BF">
            <w:pPr>
              <w:jc w:val="center"/>
            </w:pPr>
            <w:r w:rsidRPr="00180280">
              <w:t>100%</w:t>
            </w:r>
            <w:r w:rsidRPr="00180280">
              <w:fldChar w:fldCharType="begin" w:fldLock="1"/>
            </w:r>
            <w:r w:rsidRPr="00180280">
              <w:instrText>ADDIN CSL_CITATION {"citationItems":[{"id":"ITEM-1","itemData":{"id":"ITEM-1","issued":{"date-parts":[["0"]]},"title":"Percent consumed estimate is based on serving size of produce or street food that an adult could be expected to eat. For child estimates, the serving size is estimated to be half that of the adult portion.","type":"article"},"uris":["http://www.mendeley.com/documents/?uuid=4f133570-ab3e-405b-91b9-ed19d8d53eb8"]}],"mendeley":{"formattedCitation":"&lt;sup&gt;6&lt;/sup&gt;","plainTextFormattedCitation":"6","previouslyFormattedCitation":"&lt;sup&gt;6&lt;/sup&gt;"},"properties":{"noteIndex":0},"schema":"https://github.com/citation-style-language/schema/raw/master/csl-citation.json"}</w:instrText>
            </w:r>
            <w:r w:rsidRPr="00180280">
              <w:fldChar w:fldCharType="separate"/>
            </w:r>
            <w:r w:rsidRPr="00180280">
              <w:rPr>
                <w:noProof/>
                <w:vertAlign w:val="superscript"/>
              </w:rPr>
              <w:t>6</w:t>
            </w:r>
            <w:r w:rsidRPr="00180280">
              <w:fldChar w:fldCharType="end"/>
            </w:r>
          </w:p>
        </w:tc>
        <w:tc>
          <w:tcPr>
            <w:tcW w:w="585" w:type="pct"/>
            <w:vAlign w:val="center"/>
          </w:tcPr>
          <w:p w14:paraId="322544B9" w14:textId="77777777" w:rsidR="00E91F85" w:rsidRDefault="00E91F85" w:rsidP="00B007BF">
            <w:pPr>
              <w:jc w:val="center"/>
            </w:pPr>
            <w:r>
              <w:t>Event</w:t>
            </w:r>
          </w:p>
        </w:tc>
        <w:tc>
          <w:tcPr>
            <w:tcW w:w="583" w:type="pct"/>
            <w:vAlign w:val="center"/>
          </w:tcPr>
          <w:p w14:paraId="5ACA3344" w14:textId="77777777" w:rsidR="00E91F85" w:rsidRDefault="00E91F85" w:rsidP="00B007BF">
            <w:pPr>
              <w:jc w:val="center"/>
            </w:pPr>
            <w:r>
              <w:t>-</w:t>
            </w:r>
          </w:p>
        </w:tc>
        <w:tc>
          <w:tcPr>
            <w:tcW w:w="652" w:type="pct"/>
            <w:vAlign w:val="center"/>
          </w:tcPr>
          <w:p w14:paraId="1A1D8B2D" w14:textId="77777777" w:rsidR="00E91F85" w:rsidRDefault="00E91F85" w:rsidP="00B007BF">
            <w:pPr>
              <w:jc w:val="center"/>
            </w:pPr>
            <w:r>
              <w:t>100%</w:t>
            </w:r>
          </w:p>
        </w:tc>
        <w:tc>
          <w:tcPr>
            <w:tcW w:w="799" w:type="pct"/>
            <w:vAlign w:val="center"/>
          </w:tcPr>
          <w:p w14:paraId="7A70FE28" w14:textId="77777777" w:rsidR="00E91F85" w:rsidRDefault="00E91F85" w:rsidP="00B007BF">
            <w:pPr>
              <w:jc w:val="center"/>
            </w:pPr>
            <w:r>
              <w:t>1.0</w:t>
            </w:r>
          </w:p>
        </w:tc>
        <w:tc>
          <w:tcPr>
            <w:tcW w:w="598" w:type="pct"/>
            <w:vMerge w:val="restart"/>
            <w:vAlign w:val="center"/>
          </w:tcPr>
          <w:p w14:paraId="5BD3494E" w14:textId="77777777" w:rsidR="00E91F85" w:rsidRDefault="00E91F85" w:rsidP="00B007BF">
            <w:r>
              <w:t>Per serving</w:t>
            </w:r>
          </w:p>
        </w:tc>
      </w:tr>
      <w:tr w:rsidR="008C4312" w14:paraId="1B652553" w14:textId="77777777" w:rsidTr="00B007BF">
        <w:trPr>
          <w:trHeight w:val="270"/>
        </w:trPr>
        <w:tc>
          <w:tcPr>
            <w:tcW w:w="641" w:type="pct"/>
            <w:vMerge/>
          </w:tcPr>
          <w:p w14:paraId="237F8BD1" w14:textId="77777777" w:rsidR="00E91F85" w:rsidRPr="003B5904" w:rsidRDefault="00E91F85" w:rsidP="00B007BF">
            <w:pPr>
              <w:rPr>
                <w:b/>
              </w:rPr>
            </w:pPr>
          </w:p>
        </w:tc>
        <w:tc>
          <w:tcPr>
            <w:tcW w:w="514" w:type="pct"/>
          </w:tcPr>
          <w:p w14:paraId="6F238FA3" w14:textId="77777777" w:rsidR="00E91F85" w:rsidRDefault="00E91F85" w:rsidP="00B007BF">
            <w:r>
              <w:t>Children</w:t>
            </w:r>
          </w:p>
        </w:tc>
        <w:tc>
          <w:tcPr>
            <w:tcW w:w="628" w:type="pct"/>
            <w:vAlign w:val="center"/>
          </w:tcPr>
          <w:p w14:paraId="424A61B1" w14:textId="77777777" w:rsidR="00E91F85" w:rsidRPr="00180280" w:rsidRDefault="00E91F85" w:rsidP="00B007BF">
            <w:pPr>
              <w:jc w:val="center"/>
            </w:pPr>
            <w:r w:rsidRPr="00180280">
              <w:t>50%</w:t>
            </w:r>
            <w:r w:rsidRPr="00180280">
              <w:fldChar w:fldCharType="begin" w:fldLock="1"/>
            </w:r>
            <w:r w:rsidRPr="00180280">
              <w:instrText>ADDIN CSL_CITATION {"citationItems":[{"id":"ITEM-1","itemData":{"id":"ITEM-1","issued":{"date-parts":[["0"]]},"title":"Percent consumed estimate is based on serving size of produce or street food that an adult could be expected to eat. For child estimates, the serving size is estimated to be half that of the adult portion.","type":"article"},"uris":["http://www.mendeley.com/documents/?uuid=4f133570-ab3e-405b-91b9-ed19d8d53eb8"]}],"mendeley":{"formattedCitation":"&lt;sup&gt;6&lt;/sup&gt;","plainTextFormattedCitation":"6","previouslyFormattedCitation":"&lt;sup&gt;6&lt;/sup&gt;"},"properties":{"noteIndex":0},"schema":"https://github.com/citation-style-language/schema/raw/master/csl-citation.json"}</w:instrText>
            </w:r>
            <w:r w:rsidRPr="00180280">
              <w:fldChar w:fldCharType="separate"/>
            </w:r>
            <w:r w:rsidRPr="00180280">
              <w:rPr>
                <w:noProof/>
                <w:vertAlign w:val="superscript"/>
              </w:rPr>
              <w:t>6</w:t>
            </w:r>
            <w:r w:rsidRPr="00180280">
              <w:fldChar w:fldCharType="end"/>
            </w:r>
          </w:p>
        </w:tc>
        <w:tc>
          <w:tcPr>
            <w:tcW w:w="585" w:type="pct"/>
            <w:vAlign w:val="center"/>
          </w:tcPr>
          <w:p w14:paraId="3A929858" w14:textId="77777777" w:rsidR="00E91F85" w:rsidRDefault="00E91F85" w:rsidP="00B007BF">
            <w:pPr>
              <w:jc w:val="center"/>
            </w:pPr>
            <w:r>
              <w:t>Event</w:t>
            </w:r>
          </w:p>
        </w:tc>
        <w:tc>
          <w:tcPr>
            <w:tcW w:w="583" w:type="pct"/>
            <w:vAlign w:val="center"/>
          </w:tcPr>
          <w:p w14:paraId="24EB4807" w14:textId="77777777" w:rsidR="00E91F85" w:rsidRDefault="00E91F85" w:rsidP="00B007BF">
            <w:pPr>
              <w:jc w:val="center"/>
            </w:pPr>
            <w:r>
              <w:t>-</w:t>
            </w:r>
          </w:p>
        </w:tc>
        <w:tc>
          <w:tcPr>
            <w:tcW w:w="652" w:type="pct"/>
            <w:vAlign w:val="center"/>
          </w:tcPr>
          <w:p w14:paraId="71370922" w14:textId="77777777" w:rsidR="00E91F85" w:rsidRDefault="00E91F85" w:rsidP="00B007BF">
            <w:pPr>
              <w:jc w:val="center"/>
            </w:pPr>
            <w:r>
              <w:t>50%</w:t>
            </w:r>
          </w:p>
        </w:tc>
        <w:tc>
          <w:tcPr>
            <w:tcW w:w="799" w:type="pct"/>
            <w:vAlign w:val="center"/>
          </w:tcPr>
          <w:p w14:paraId="67666053" w14:textId="77777777" w:rsidR="00E91F85" w:rsidRDefault="00E91F85" w:rsidP="00B007BF">
            <w:pPr>
              <w:jc w:val="center"/>
            </w:pPr>
            <w:r>
              <w:t>0.5</w:t>
            </w:r>
          </w:p>
        </w:tc>
        <w:tc>
          <w:tcPr>
            <w:tcW w:w="598" w:type="pct"/>
            <w:vMerge/>
            <w:vAlign w:val="center"/>
          </w:tcPr>
          <w:p w14:paraId="5D8A3D79" w14:textId="77777777" w:rsidR="00E91F85" w:rsidRDefault="00E91F85" w:rsidP="00B007BF"/>
        </w:tc>
      </w:tr>
      <w:tr w:rsidR="008C4312" w14:paraId="001FF28B" w14:textId="77777777" w:rsidTr="00B007BF">
        <w:trPr>
          <w:trHeight w:val="270"/>
        </w:trPr>
        <w:tc>
          <w:tcPr>
            <w:tcW w:w="641" w:type="pct"/>
            <w:vMerge w:val="restart"/>
            <w:shd w:val="clear" w:color="auto" w:fill="E7E6E6" w:themeFill="background2"/>
          </w:tcPr>
          <w:p w14:paraId="125596E1" w14:textId="77777777" w:rsidR="00E91F85" w:rsidRPr="003B5904" w:rsidRDefault="00E91F85" w:rsidP="00B007BF">
            <w:pPr>
              <w:rPr>
                <w:b/>
              </w:rPr>
            </w:pPr>
            <w:r w:rsidRPr="003B5904">
              <w:rPr>
                <w:b/>
              </w:rPr>
              <w:t>Street Food</w:t>
            </w:r>
          </w:p>
        </w:tc>
        <w:tc>
          <w:tcPr>
            <w:tcW w:w="514" w:type="pct"/>
            <w:shd w:val="clear" w:color="auto" w:fill="E7E6E6" w:themeFill="background2"/>
          </w:tcPr>
          <w:p w14:paraId="7889F247" w14:textId="77777777" w:rsidR="00E91F85" w:rsidRDefault="00E91F85" w:rsidP="00B007BF">
            <w:r>
              <w:t>Adults</w:t>
            </w:r>
          </w:p>
        </w:tc>
        <w:tc>
          <w:tcPr>
            <w:tcW w:w="628" w:type="pct"/>
            <w:shd w:val="clear" w:color="auto" w:fill="E7E6E6" w:themeFill="background2"/>
            <w:vAlign w:val="center"/>
          </w:tcPr>
          <w:p w14:paraId="5F208501" w14:textId="77777777" w:rsidR="00E91F85" w:rsidRPr="00180280" w:rsidRDefault="00E91F85" w:rsidP="00B007BF">
            <w:pPr>
              <w:jc w:val="center"/>
            </w:pPr>
            <w:r w:rsidRPr="00180280">
              <w:t>100%</w:t>
            </w:r>
            <w:r w:rsidRPr="00180280">
              <w:fldChar w:fldCharType="begin" w:fldLock="1"/>
            </w:r>
            <w:r w:rsidRPr="00180280">
              <w:instrText>ADDIN CSL_CITATION {"citationItems":[{"id":"ITEM-1","itemData":{"id":"ITEM-1","issued":{"date-parts":[["0"]]},"title":"Percent consumed estimate is based on serving size of produce or street food that an adult could be expected to eat. For child estimates, the serving size is estimated to be half that of the adult portion.","type":"article"},"uris":["http://www.mendeley.com/documents/?uuid=4f133570-ab3e-405b-91b9-ed19d8d53eb8"]}],"mendeley":{"formattedCitation":"&lt;sup&gt;6&lt;/sup&gt;","plainTextFormattedCitation":"6","previouslyFormattedCitation":"&lt;sup&gt;6&lt;/sup&gt;"},"properties":{"noteIndex":0},"schema":"https://github.com/citation-style-language/schema/raw/master/csl-citation.json"}</w:instrText>
            </w:r>
            <w:r w:rsidRPr="00180280">
              <w:fldChar w:fldCharType="separate"/>
            </w:r>
            <w:r w:rsidRPr="00180280">
              <w:rPr>
                <w:noProof/>
                <w:vertAlign w:val="superscript"/>
              </w:rPr>
              <w:t>6</w:t>
            </w:r>
            <w:r w:rsidRPr="00180280">
              <w:fldChar w:fldCharType="end"/>
            </w:r>
          </w:p>
        </w:tc>
        <w:tc>
          <w:tcPr>
            <w:tcW w:w="585" w:type="pct"/>
            <w:shd w:val="clear" w:color="auto" w:fill="E7E6E6" w:themeFill="background2"/>
            <w:vAlign w:val="center"/>
          </w:tcPr>
          <w:p w14:paraId="7D9B50E6" w14:textId="77777777" w:rsidR="00E91F85" w:rsidRDefault="00E91F85" w:rsidP="00B007BF">
            <w:pPr>
              <w:jc w:val="center"/>
            </w:pPr>
            <w:r>
              <w:t>Event</w:t>
            </w:r>
          </w:p>
        </w:tc>
        <w:tc>
          <w:tcPr>
            <w:tcW w:w="583" w:type="pct"/>
            <w:shd w:val="clear" w:color="auto" w:fill="E7E6E6" w:themeFill="background2"/>
            <w:vAlign w:val="center"/>
          </w:tcPr>
          <w:p w14:paraId="4A7B8A14" w14:textId="77777777" w:rsidR="00E91F85" w:rsidRDefault="00E91F85" w:rsidP="00B007BF">
            <w:pPr>
              <w:jc w:val="center"/>
            </w:pPr>
            <w:r>
              <w:t>-</w:t>
            </w:r>
          </w:p>
        </w:tc>
        <w:tc>
          <w:tcPr>
            <w:tcW w:w="652" w:type="pct"/>
            <w:shd w:val="clear" w:color="auto" w:fill="E7E6E6" w:themeFill="background2"/>
            <w:vAlign w:val="center"/>
          </w:tcPr>
          <w:p w14:paraId="006D0B4B" w14:textId="77777777" w:rsidR="00E91F85" w:rsidRDefault="00E91F85" w:rsidP="00B007BF">
            <w:pPr>
              <w:jc w:val="center"/>
            </w:pPr>
            <w:r>
              <w:t>100%</w:t>
            </w:r>
          </w:p>
        </w:tc>
        <w:tc>
          <w:tcPr>
            <w:tcW w:w="799" w:type="pct"/>
            <w:shd w:val="clear" w:color="auto" w:fill="E7E6E6" w:themeFill="background2"/>
            <w:vAlign w:val="center"/>
          </w:tcPr>
          <w:p w14:paraId="7256F08B" w14:textId="77777777" w:rsidR="00E91F85" w:rsidRDefault="00E91F85" w:rsidP="00B007BF">
            <w:pPr>
              <w:jc w:val="center"/>
            </w:pPr>
            <w:r>
              <w:t>1.0</w:t>
            </w:r>
          </w:p>
        </w:tc>
        <w:tc>
          <w:tcPr>
            <w:tcW w:w="598" w:type="pct"/>
            <w:vMerge w:val="restart"/>
            <w:shd w:val="clear" w:color="auto" w:fill="E7E6E6" w:themeFill="background2"/>
            <w:vAlign w:val="center"/>
          </w:tcPr>
          <w:p w14:paraId="0C56FC76" w14:textId="77777777" w:rsidR="00E91F85" w:rsidRDefault="00E91F85" w:rsidP="00B007BF">
            <w:r>
              <w:t>Per serving</w:t>
            </w:r>
          </w:p>
        </w:tc>
      </w:tr>
      <w:tr w:rsidR="008C4312" w14:paraId="72A6CDEC" w14:textId="77777777" w:rsidTr="00B007BF">
        <w:trPr>
          <w:trHeight w:val="189"/>
        </w:trPr>
        <w:tc>
          <w:tcPr>
            <w:tcW w:w="641" w:type="pct"/>
            <w:vMerge/>
            <w:shd w:val="clear" w:color="auto" w:fill="E7E6E6" w:themeFill="background2"/>
          </w:tcPr>
          <w:p w14:paraId="64A87065" w14:textId="77777777" w:rsidR="00E91F85" w:rsidRPr="003B5904" w:rsidRDefault="00E91F85" w:rsidP="00B007BF">
            <w:pPr>
              <w:rPr>
                <w:b/>
              </w:rPr>
            </w:pPr>
          </w:p>
        </w:tc>
        <w:tc>
          <w:tcPr>
            <w:tcW w:w="514" w:type="pct"/>
            <w:shd w:val="clear" w:color="auto" w:fill="E7E6E6" w:themeFill="background2"/>
          </w:tcPr>
          <w:p w14:paraId="2CECD1D9" w14:textId="77777777" w:rsidR="00E91F85" w:rsidRDefault="00E91F85" w:rsidP="00B007BF">
            <w:r>
              <w:t>Children</w:t>
            </w:r>
          </w:p>
        </w:tc>
        <w:tc>
          <w:tcPr>
            <w:tcW w:w="628" w:type="pct"/>
            <w:shd w:val="clear" w:color="auto" w:fill="E7E6E6" w:themeFill="background2"/>
            <w:vAlign w:val="center"/>
          </w:tcPr>
          <w:p w14:paraId="143B3D10" w14:textId="77777777" w:rsidR="00E91F85" w:rsidRPr="00180280" w:rsidRDefault="00E91F85" w:rsidP="00B007BF">
            <w:pPr>
              <w:jc w:val="center"/>
            </w:pPr>
            <w:r w:rsidRPr="00180280">
              <w:t>50%</w:t>
            </w:r>
            <w:r w:rsidRPr="00180280">
              <w:fldChar w:fldCharType="begin" w:fldLock="1"/>
            </w:r>
            <w:r w:rsidRPr="00180280">
              <w:instrText>ADDIN CSL_CITATION {"citationItems":[{"id":"ITEM-1","itemData":{"id":"ITEM-1","issued":{"date-parts":[["0"]]},"title":"Percent consumed estimate is based on serving size of produce or street food that an adult could be expected to eat. For child estimates, the serving size is estimated to be half that of the adult portion.","type":"article"},"uris":["http://www.mendeley.com/documents/?uuid=4f133570-ab3e-405b-91b9-ed19d8d53eb8"]}],"mendeley":{"formattedCitation":"&lt;sup&gt;6&lt;/sup&gt;","plainTextFormattedCitation":"6","previouslyFormattedCitation":"&lt;sup&gt;6&lt;/sup&gt;"},"properties":{"noteIndex":0},"schema":"https://github.com/citation-style-language/schema/raw/master/csl-citation.json"}</w:instrText>
            </w:r>
            <w:r w:rsidRPr="00180280">
              <w:fldChar w:fldCharType="separate"/>
            </w:r>
            <w:r w:rsidRPr="00180280">
              <w:rPr>
                <w:noProof/>
                <w:vertAlign w:val="superscript"/>
              </w:rPr>
              <w:t>6</w:t>
            </w:r>
            <w:r w:rsidRPr="00180280">
              <w:fldChar w:fldCharType="end"/>
            </w:r>
          </w:p>
        </w:tc>
        <w:tc>
          <w:tcPr>
            <w:tcW w:w="585" w:type="pct"/>
            <w:shd w:val="clear" w:color="auto" w:fill="E7E6E6" w:themeFill="background2"/>
            <w:vAlign w:val="center"/>
          </w:tcPr>
          <w:p w14:paraId="3FA25060" w14:textId="77777777" w:rsidR="00E91F85" w:rsidRDefault="00E91F85" w:rsidP="00B007BF">
            <w:pPr>
              <w:jc w:val="center"/>
            </w:pPr>
            <w:r>
              <w:t>Event</w:t>
            </w:r>
          </w:p>
        </w:tc>
        <w:tc>
          <w:tcPr>
            <w:tcW w:w="583" w:type="pct"/>
            <w:shd w:val="clear" w:color="auto" w:fill="E7E6E6" w:themeFill="background2"/>
            <w:vAlign w:val="center"/>
          </w:tcPr>
          <w:p w14:paraId="50F24A3E" w14:textId="77777777" w:rsidR="00E91F85" w:rsidRDefault="00E91F85" w:rsidP="00B007BF">
            <w:pPr>
              <w:jc w:val="center"/>
            </w:pPr>
            <w:r>
              <w:t>-</w:t>
            </w:r>
          </w:p>
        </w:tc>
        <w:tc>
          <w:tcPr>
            <w:tcW w:w="652" w:type="pct"/>
            <w:shd w:val="clear" w:color="auto" w:fill="E7E6E6" w:themeFill="background2"/>
            <w:vAlign w:val="center"/>
          </w:tcPr>
          <w:p w14:paraId="7A16FE6B" w14:textId="77777777" w:rsidR="00E91F85" w:rsidRDefault="00E91F85" w:rsidP="00B007BF">
            <w:pPr>
              <w:jc w:val="center"/>
            </w:pPr>
            <w:r>
              <w:t>50%</w:t>
            </w:r>
          </w:p>
        </w:tc>
        <w:tc>
          <w:tcPr>
            <w:tcW w:w="799" w:type="pct"/>
            <w:shd w:val="clear" w:color="auto" w:fill="E7E6E6" w:themeFill="background2"/>
            <w:vAlign w:val="center"/>
          </w:tcPr>
          <w:p w14:paraId="5F2B3D2A" w14:textId="77777777" w:rsidR="00E91F85" w:rsidRDefault="00E91F85" w:rsidP="00B007BF">
            <w:pPr>
              <w:jc w:val="center"/>
            </w:pPr>
            <w:r>
              <w:t>0.5</w:t>
            </w:r>
          </w:p>
        </w:tc>
        <w:tc>
          <w:tcPr>
            <w:tcW w:w="598" w:type="pct"/>
            <w:vMerge/>
            <w:shd w:val="clear" w:color="auto" w:fill="E7E6E6" w:themeFill="background2"/>
            <w:vAlign w:val="center"/>
          </w:tcPr>
          <w:p w14:paraId="18D65C7C" w14:textId="77777777" w:rsidR="00E91F85" w:rsidRDefault="00E91F85" w:rsidP="00B007BF"/>
        </w:tc>
      </w:tr>
      <w:tr w:rsidR="008C4312" w14:paraId="68157C31" w14:textId="77777777" w:rsidTr="008C4312">
        <w:trPr>
          <w:trHeight w:val="270"/>
        </w:trPr>
        <w:tc>
          <w:tcPr>
            <w:tcW w:w="641" w:type="pct"/>
            <w:vMerge w:val="restart"/>
          </w:tcPr>
          <w:p w14:paraId="0436BE84" w14:textId="29CA0853" w:rsidR="00E91F85" w:rsidRPr="003B5904" w:rsidRDefault="008C4312" w:rsidP="008C4312">
            <w:pPr>
              <w:rPr>
                <w:b/>
              </w:rPr>
            </w:pPr>
            <w:r>
              <w:rPr>
                <w:b/>
              </w:rPr>
              <w:t>Public</w:t>
            </w:r>
            <w:r w:rsidR="00E91F85" w:rsidRPr="003B5904">
              <w:rPr>
                <w:b/>
              </w:rPr>
              <w:t xml:space="preserve">/ Shared </w:t>
            </w:r>
            <w:r>
              <w:rPr>
                <w:b/>
              </w:rPr>
              <w:t>Toilets</w:t>
            </w:r>
          </w:p>
        </w:tc>
        <w:tc>
          <w:tcPr>
            <w:tcW w:w="514" w:type="pct"/>
          </w:tcPr>
          <w:p w14:paraId="43377118" w14:textId="77777777" w:rsidR="00E91F85" w:rsidRDefault="00E91F85" w:rsidP="00B007BF">
            <w:r>
              <w:t>Adults</w:t>
            </w:r>
          </w:p>
        </w:tc>
        <w:tc>
          <w:tcPr>
            <w:tcW w:w="628" w:type="pct"/>
            <w:vAlign w:val="center"/>
          </w:tcPr>
          <w:p w14:paraId="40FA86D3" w14:textId="77777777" w:rsidR="00E91F85" w:rsidRPr="00180280" w:rsidRDefault="00E91F85" w:rsidP="00B007BF">
            <w:pPr>
              <w:jc w:val="center"/>
            </w:pPr>
            <w:r w:rsidRPr="00180280">
              <w:t>3.40%</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vAlign w:val="center"/>
          </w:tcPr>
          <w:p w14:paraId="66133613" w14:textId="77777777" w:rsidR="00E91F85" w:rsidRDefault="00E91F85" w:rsidP="00B007BF">
            <w:pPr>
              <w:jc w:val="center"/>
            </w:pPr>
            <w:r>
              <w:t>Event</w:t>
            </w:r>
          </w:p>
        </w:tc>
        <w:tc>
          <w:tcPr>
            <w:tcW w:w="583" w:type="pct"/>
            <w:vAlign w:val="center"/>
          </w:tcPr>
          <w:p w14:paraId="0A0E668D" w14:textId="77777777" w:rsidR="00E91F85" w:rsidRDefault="00E91F85" w:rsidP="00B007BF">
            <w:pPr>
              <w:jc w:val="center"/>
            </w:pPr>
            <w:r>
              <w:t>-</w:t>
            </w:r>
          </w:p>
        </w:tc>
        <w:tc>
          <w:tcPr>
            <w:tcW w:w="652" w:type="pct"/>
            <w:vAlign w:val="center"/>
          </w:tcPr>
          <w:p w14:paraId="6580D50F" w14:textId="77777777" w:rsidR="00E91F85" w:rsidRDefault="00E91F85" w:rsidP="00B007BF">
            <w:pPr>
              <w:jc w:val="center"/>
            </w:pPr>
            <w:r>
              <w:t>3.40%</w:t>
            </w:r>
          </w:p>
        </w:tc>
        <w:tc>
          <w:tcPr>
            <w:tcW w:w="799" w:type="pct"/>
            <w:vAlign w:val="center"/>
          </w:tcPr>
          <w:p w14:paraId="1A7A963D" w14:textId="77777777" w:rsidR="00E91F85" w:rsidRDefault="00E91F85" w:rsidP="00B007BF">
            <w:pPr>
              <w:jc w:val="center"/>
            </w:pPr>
            <w:r>
              <w:t>0.034</w:t>
            </w:r>
          </w:p>
        </w:tc>
        <w:tc>
          <w:tcPr>
            <w:tcW w:w="598" w:type="pct"/>
            <w:vMerge w:val="restart"/>
            <w:vAlign w:val="center"/>
          </w:tcPr>
          <w:p w14:paraId="6BE26A50" w14:textId="77777777" w:rsidR="00E91F85" w:rsidRDefault="00E91F85" w:rsidP="00B007BF">
            <w:r>
              <w:t>Per swab</w:t>
            </w:r>
          </w:p>
        </w:tc>
      </w:tr>
      <w:tr w:rsidR="008C4312" w14:paraId="45A2C4EE" w14:textId="77777777" w:rsidTr="00B007BF">
        <w:trPr>
          <w:trHeight w:val="270"/>
        </w:trPr>
        <w:tc>
          <w:tcPr>
            <w:tcW w:w="641" w:type="pct"/>
            <w:vMerge/>
          </w:tcPr>
          <w:p w14:paraId="1B4A4AD4" w14:textId="77777777" w:rsidR="00E91F85" w:rsidRDefault="00E91F85" w:rsidP="00B007BF"/>
        </w:tc>
        <w:tc>
          <w:tcPr>
            <w:tcW w:w="514" w:type="pct"/>
          </w:tcPr>
          <w:p w14:paraId="0C25777E" w14:textId="77777777" w:rsidR="00E91F85" w:rsidRDefault="00E91F85" w:rsidP="00B007BF">
            <w:r>
              <w:t>Children</w:t>
            </w:r>
          </w:p>
        </w:tc>
        <w:tc>
          <w:tcPr>
            <w:tcW w:w="628" w:type="pct"/>
            <w:vAlign w:val="center"/>
          </w:tcPr>
          <w:p w14:paraId="1465D366" w14:textId="77777777" w:rsidR="00E91F85" w:rsidRPr="00180280" w:rsidRDefault="00E91F85" w:rsidP="00B007BF">
            <w:pPr>
              <w:jc w:val="center"/>
            </w:pPr>
            <w:r w:rsidRPr="00180280">
              <w:t>3.40%</w:t>
            </w:r>
            <w:r w:rsidRPr="00180280">
              <w:fldChar w:fldCharType="begin" w:fldLock="1"/>
            </w:r>
            <w:r w:rsidRPr="00180280">
              <w:instrText>ADDIN CSL_CITATION {"citationItems":[{"id":"ITEM-1","itemData":{"author":[{"dropping-particle":"","family":"SaniPath","given":"","non-dropping-particle":"","parse-names":false,"suffix":""}],"id":"ITEM-1","issued":{"date-parts":[["0"]]},"title":"SaniPath Phase 1 Data","type":"article-journal"},"uris":["http://www.mendeley.com/documents/?uuid=6cc10b5a-ab30-42f4-8904-81a618a4059c"]}],"mendeley":{"formattedCitation":"&lt;sup&gt;2&lt;/sup&gt;","plainTextFormattedCitation":"2","previouslyFormattedCitation":"&lt;sup&gt;2&lt;/sup&gt;"},"properties":{"noteIndex":0},"schema":"https://github.com/citation-style-language/schema/raw/master/csl-citation.json"}</w:instrText>
            </w:r>
            <w:r w:rsidRPr="00180280">
              <w:fldChar w:fldCharType="separate"/>
            </w:r>
            <w:r w:rsidRPr="00180280">
              <w:rPr>
                <w:noProof/>
                <w:vertAlign w:val="superscript"/>
              </w:rPr>
              <w:t>2</w:t>
            </w:r>
            <w:r w:rsidRPr="00180280">
              <w:fldChar w:fldCharType="end"/>
            </w:r>
          </w:p>
        </w:tc>
        <w:tc>
          <w:tcPr>
            <w:tcW w:w="585" w:type="pct"/>
            <w:vAlign w:val="center"/>
          </w:tcPr>
          <w:p w14:paraId="216BB37E" w14:textId="77777777" w:rsidR="00E91F85" w:rsidRDefault="00E91F85" w:rsidP="00B007BF">
            <w:pPr>
              <w:jc w:val="center"/>
            </w:pPr>
            <w:r>
              <w:t>Event</w:t>
            </w:r>
          </w:p>
        </w:tc>
        <w:tc>
          <w:tcPr>
            <w:tcW w:w="583" w:type="pct"/>
            <w:vAlign w:val="center"/>
          </w:tcPr>
          <w:p w14:paraId="3BD1AE88" w14:textId="77777777" w:rsidR="00E91F85" w:rsidRDefault="00E91F85" w:rsidP="00B007BF">
            <w:pPr>
              <w:jc w:val="center"/>
            </w:pPr>
            <w:r>
              <w:t>-</w:t>
            </w:r>
          </w:p>
        </w:tc>
        <w:tc>
          <w:tcPr>
            <w:tcW w:w="652" w:type="pct"/>
            <w:vAlign w:val="center"/>
          </w:tcPr>
          <w:p w14:paraId="7621755D" w14:textId="77777777" w:rsidR="00E91F85" w:rsidRDefault="00E91F85" w:rsidP="00B007BF">
            <w:pPr>
              <w:jc w:val="center"/>
            </w:pPr>
            <w:r>
              <w:t>3.40%</w:t>
            </w:r>
          </w:p>
        </w:tc>
        <w:tc>
          <w:tcPr>
            <w:tcW w:w="799" w:type="pct"/>
            <w:vAlign w:val="center"/>
          </w:tcPr>
          <w:p w14:paraId="7CA06871" w14:textId="77777777" w:rsidR="00E91F85" w:rsidRDefault="00E91F85" w:rsidP="00B007BF">
            <w:pPr>
              <w:jc w:val="center"/>
            </w:pPr>
            <w:r>
              <w:t>0.034</w:t>
            </w:r>
          </w:p>
        </w:tc>
        <w:tc>
          <w:tcPr>
            <w:tcW w:w="598" w:type="pct"/>
            <w:vMerge/>
          </w:tcPr>
          <w:p w14:paraId="30D3BA67" w14:textId="77777777" w:rsidR="00E91F85" w:rsidRDefault="00E91F85" w:rsidP="00B007BF"/>
        </w:tc>
      </w:tr>
    </w:tbl>
    <w:p w14:paraId="1069AB31" w14:textId="77777777" w:rsidR="00E91F85" w:rsidRDefault="00E91F85" w:rsidP="00E91F85"/>
    <w:p w14:paraId="40D92A47" w14:textId="2BE44A46" w:rsidR="00E91F85" w:rsidRDefault="00E91F85" w:rsidP="00E91F85">
      <w:r w:rsidRPr="00BF2B14">
        <w:lastRenderedPageBreak/>
        <w:t xml:space="preserve">Table </w:t>
      </w:r>
      <w:r w:rsidR="00BE1F99">
        <w:t>1</w:t>
      </w:r>
      <w:r w:rsidRPr="00BF2B14">
        <w:t xml:space="preserve"> provides the values that are used to calculate the </w:t>
      </w:r>
      <w:r w:rsidR="00BE1F99">
        <w:t>in</w:t>
      </w:r>
      <w:r w:rsidR="009B353C">
        <w:t>take</w:t>
      </w:r>
      <w:r w:rsidR="00BE1F99">
        <w:t xml:space="preserve"> volume</w:t>
      </w:r>
      <w:r w:rsidR="009B353C">
        <w:t xml:space="preserve"> per event</w:t>
      </w:r>
      <w:r w:rsidRPr="00BF2B14">
        <w:t xml:space="preserve"> for each exposure pathway. Separate values are used for adults and children based on different estimates of model parameters. Model parameters for intake volume, intake time, and duration of event are combined for adults and children for </w:t>
      </w:r>
      <w:r w:rsidR="0074607F">
        <w:t xml:space="preserve">the </w:t>
      </w:r>
      <w:r w:rsidRPr="00BF2B14">
        <w:t xml:space="preserve">bathing water, surface water, and ocean water </w:t>
      </w:r>
      <w:r w:rsidR="0074607F">
        <w:t xml:space="preserve">pathways </w:t>
      </w:r>
      <w:r w:rsidRPr="00BF2B14">
        <w:t>to calculate the expected volume of water ingested per event using the following formula:</w:t>
      </w:r>
    </w:p>
    <w:p w14:paraId="028629A0" w14:textId="1D58D18B" w:rsidR="00E91F85" w:rsidRPr="00FD4D91" w:rsidRDefault="004E3797" w:rsidP="00E91F85">
      <w:pPr>
        <w:rPr>
          <w:rFonts w:eastAsiaTheme="minorEastAsia"/>
        </w:rPr>
      </w:pPr>
      <m:oMathPara>
        <m:oMath>
          <m:f>
            <m:fPr>
              <m:ctrlPr>
                <w:rPr>
                  <w:rFonts w:ascii="Cambria Math" w:hAnsi="Cambria Math"/>
                  <w:i/>
                </w:rPr>
              </m:ctrlPr>
            </m:fPr>
            <m:num>
              <m:r>
                <w:rPr>
                  <w:rFonts w:ascii="Cambria Math" w:hAnsi="Cambria Math"/>
                </w:rPr>
                <m:t>mL</m:t>
              </m:r>
            </m:num>
            <m:den>
              <m:r>
                <w:rPr>
                  <w:rFonts w:ascii="Cambria Math" w:hAnsi="Cambria Math"/>
                </w:rPr>
                <m:t>event</m:t>
              </m:r>
            </m:den>
          </m:f>
          <m:r>
            <w:rPr>
              <w:rFonts w:ascii="Cambria Math" w:hAnsi="Cambria Math"/>
            </w:rPr>
            <m:t xml:space="preserve">= </m:t>
          </m:r>
          <m:f>
            <m:fPr>
              <m:ctrlPr>
                <w:rPr>
                  <w:rFonts w:ascii="Cambria Math" w:hAnsi="Cambria Math"/>
                  <w:i/>
                </w:rPr>
              </m:ctrlPr>
            </m:fPr>
            <m:num>
              <m:r>
                <w:rPr>
                  <w:rFonts w:ascii="Cambria Math" w:hAnsi="Cambria Math"/>
                </w:rPr>
                <m:t xml:space="preserve">Intake Volume </m:t>
              </m:r>
            </m:num>
            <m:den>
              <m:r>
                <w:rPr>
                  <w:rFonts w:ascii="Cambria Math" w:hAnsi="Cambria Math"/>
                </w:rPr>
                <m:t>Intake Time</m:t>
              </m:r>
            </m:den>
          </m:f>
          <m:r>
            <w:rPr>
              <w:rFonts w:ascii="Cambria Math" w:hAnsi="Cambria Math"/>
            </w:rPr>
            <m:t xml:space="preserve"> ×Duration of Event                        ( 1)</m:t>
          </m:r>
        </m:oMath>
      </m:oMathPara>
    </w:p>
    <w:p w14:paraId="204B114E" w14:textId="77777777" w:rsidR="008C4312" w:rsidRPr="00FD4D91" w:rsidRDefault="008C4312" w:rsidP="00E91F85">
      <w:pPr>
        <w:rPr>
          <w:rFonts w:eastAsiaTheme="minorEastAsia"/>
        </w:rPr>
      </w:pPr>
    </w:p>
    <w:p w14:paraId="6FF786FC" w14:textId="7B2E6B44" w:rsidR="00E91F85" w:rsidRDefault="00E91F85" w:rsidP="00E91F85">
      <w:r w:rsidRPr="00BF2B14">
        <w:t>Volume of water ingested per event for drinking water</w:t>
      </w:r>
      <w:r w:rsidR="00FD4D91">
        <w:t xml:space="preserve"> is calculated using an intake time-scale of day, while that of </w:t>
      </w:r>
      <w:r w:rsidRPr="00BF2B14">
        <w:t xml:space="preserve">drain water and flood water </w:t>
      </w:r>
      <w:r>
        <w:t>is calculated using intake time-</w:t>
      </w:r>
      <w:r w:rsidRPr="00BF2B14">
        <w:t xml:space="preserve">scales of </w:t>
      </w:r>
      <w:del w:id="0" w:author="Raj, Suraja" w:date="2020-05-30T21:08:00Z">
        <w:r w:rsidRPr="00BF2B14" w:rsidDel="004E3797">
          <w:delText>event,</w:delText>
        </w:r>
        <w:r w:rsidR="00FD4D91" w:rsidRPr="00BF2B14" w:rsidDel="004E3797">
          <w:delText xml:space="preserve"> </w:delText>
        </w:r>
        <w:r w:rsidRPr="00BF2B14" w:rsidDel="004E3797">
          <w:delText xml:space="preserve"> </w:delText>
        </w:r>
        <w:r w:rsidR="00FD4D91" w:rsidDel="004E3797">
          <w:delText>T</w:delText>
        </w:r>
        <w:r w:rsidRPr="00BF2B14" w:rsidDel="004E3797">
          <w:delText>herefore</w:delText>
        </w:r>
      </w:del>
      <w:ins w:id="1" w:author="Raj, Suraja" w:date="2020-05-30T21:08:00Z">
        <w:r w:rsidR="004E3797" w:rsidRPr="00BF2B14">
          <w:t>event,</w:t>
        </w:r>
        <w:r w:rsidR="004E3797" w:rsidRPr="00BF2B14" w:rsidDel="00FD4D91">
          <w:t xml:space="preserve"> </w:t>
        </w:r>
        <w:r w:rsidR="004E3797">
          <w:t>t</w:t>
        </w:r>
        <w:bookmarkStart w:id="2" w:name="_GoBack"/>
        <w:bookmarkEnd w:id="2"/>
        <w:r w:rsidR="004E3797" w:rsidRPr="00BF2B14">
          <w:t>herefore</w:t>
        </w:r>
      </w:ins>
      <w:r w:rsidR="00FD4D91">
        <w:t>, the volume ingested per event</w:t>
      </w:r>
      <w:r w:rsidRPr="00BF2B14">
        <w:t xml:space="preserve"> is equal to the intake volume estimate. Produce, street food, and </w:t>
      </w:r>
      <w:r w:rsidR="00FD4D91">
        <w:t>public/shared toilet</w:t>
      </w:r>
      <w:r w:rsidRPr="00BF2B14">
        <w:t xml:space="preserve"> pathways are measured on </w:t>
      </w:r>
      <w:r>
        <w:t xml:space="preserve">the unit of percent consumed per event and are directly equivalent to the estimate of percent consumed. The intake volume or percent consumed per event is divided by 100 to attain the multiplication factor for each exposure pathway (excluding produce, street food, and </w:t>
      </w:r>
      <w:r w:rsidR="00F67937">
        <w:t xml:space="preserve">public or </w:t>
      </w:r>
      <w:r w:rsidR="00FD4D91">
        <w:t>shared toilet</w:t>
      </w:r>
      <w:r w:rsidR="00F67937">
        <w:t>s</w:t>
      </w:r>
      <w:r>
        <w:t xml:space="preserve">). The dose of exposure, estimated as CFU or MPN ingested per event, is calculated by multiplying the average </w:t>
      </w:r>
      <w:r>
        <w:rPr>
          <w:i/>
        </w:rPr>
        <w:t>E. coli</w:t>
      </w:r>
      <w:r>
        <w:t xml:space="preserve"> concentration from environmental samples in the appropriate units of CFU or MPN per 100mL, per serving, or per swab, by the multiplication factor for the relevant exposure pathway.</w:t>
      </w:r>
    </w:p>
    <w:p w14:paraId="029537B5" w14:textId="44471ACD" w:rsidR="009B353C" w:rsidRPr="00FD4D91" w:rsidRDefault="008C4312" w:rsidP="00E91F85">
      <w:pPr>
        <w:rPr>
          <w:b/>
        </w:rPr>
      </w:pPr>
      <w:r>
        <w:rPr>
          <w:b/>
        </w:rPr>
        <w:t xml:space="preserve">Determining the </w:t>
      </w:r>
      <w:r w:rsidR="009B353C" w:rsidRPr="00FD4D91">
        <w:rPr>
          <w:b/>
        </w:rPr>
        <w:t>Dominant Pathway</w:t>
      </w:r>
      <w:r>
        <w:rPr>
          <w:b/>
        </w:rPr>
        <w:t>(s)</w:t>
      </w:r>
    </w:p>
    <w:p w14:paraId="060263AB" w14:textId="540A9E40" w:rsidR="00E91F85" w:rsidRDefault="00E91F85" w:rsidP="00E91F85">
      <w:r>
        <w:t>To determine the dominant pathway</w:t>
      </w:r>
      <w:r w:rsidR="00003D92">
        <w:t>(</w:t>
      </w:r>
      <w:r>
        <w:t>s</w:t>
      </w:r>
      <w:r w:rsidR="00003D92">
        <w:t>)</w:t>
      </w:r>
      <w:r>
        <w:t xml:space="preserve"> of exposure, t</w:t>
      </w:r>
      <w:r w:rsidRPr="001226C1">
        <w:t xml:space="preserve">he dose and percent of the population exposed are multiplied to calculate "exposure", which is </w:t>
      </w:r>
      <w:r>
        <w:t>log-transformed</w:t>
      </w:r>
      <w:r w:rsidRPr="001226C1">
        <w:t xml:space="preserve"> and denoted as </w:t>
      </w:r>
      <m:oMath>
        <m:r>
          <w:rPr>
            <w:rFonts w:ascii="Cambria Math" w:hAnsi="Cambria Math"/>
          </w:rPr>
          <m:t>E</m:t>
        </m:r>
      </m:oMath>
      <w:r w:rsidRPr="001226C1">
        <w:t>. All pathways with an</w:t>
      </w:r>
      <w:r>
        <w:t xml:space="preserve"> </w:t>
      </w:r>
      <m:oMath>
        <m:r>
          <w:rPr>
            <w:rFonts w:ascii="Cambria Math" w:hAnsi="Cambria Math"/>
          </w:rPr>
          <m:t>E</m:t>
        </m:r>
      </m:oMath>
      <w:r w:rsidRPr="001226C1">
        <w:t xml:space="preserve"> larger than 10 (high risk) or that fall within a log 1 range around the maximum </w:t>
      </w:r>
      <m:oMath>
        <m:r>
          <w:rPr>
            <w:rFonts w:ascii="Cambria Math" w:hAnsi="Cambria Math"/>
          </w:rPr>
          <m:t>E</m:t>
        </m:r>
      </m:oMath>
      <w:r>
        <w:t xml:space="preserve"> value </w:t>
      </w:r>
      <w:r w:rsidRPr="001226C1">
        <w:t>will be considered dominant pathways</w:t>
      </w:r>
      <w:r>
        <w:t xml:space="preserve"> (e.g. </w:t>
      </w:r>
      <m:oMath>
        <m:sSub>
          <m:sSubPr>
            <m:ctrlPr>
              <w:rPr>
                <w:rFonts w:ascii="Cambria Math" w:hAnsi="Cambria Math"/>
                <w:i/>
              </w:rPr>
            </m:ctrlPr>
          </m:sSubPr>
          <m:e>
            <m:r>
              <w:rPr>
                <w:rFonts w:ascii="Cambria Math" w:hAnsi="Cambria Math"/>
              </w:rPr>
              <m:t>E</m:t>
            </m:r>
          </m:e>
          <m:sub>
            <m:r>
              <w:rPr>
                <w:rFonts w:ascii="Cambria Math" w:hAnsi="Cambria Math"/>
              </w:rPr>
              <m:t>max</m:t>
            </m:r>
          </m:sub>
        </m:sSub>
      </m:oMath>
      <w:r>
        <w:t xml:space="preserve">= 5, therefore dominant pathways </w:t>
      </w:r>
      <w:r w:rsidR="00F67937">
        <w:t>have</w:t>
      </w:r>
      <w:r>
        <w:t xml:space="preserve"> </w:t>
      </w:r>
      <m:oMath>
        <m:r>
          <w:rPr>
            <w:rFonts w:ascii="Cambria Math" w:hAnsi="Cambria Math"/>
          </w:rPr>
          <m:t>E∈</m:t>
        </m:r>
        <m:r>
          <w:rPr>
            <w:rFonts w:ascii="Cambria Math" w:eastAsiaTheme="minorEastAsia" w:hAnsi="Cambria Math"/>
          </w:rPr>
          <m:t>[4, 5]</m:t>
        </m:r>
      </m:oMath>
      <w:r>
        <w:t>)</w:t>
      </w:r>
      <w:r w:rsidRPr="001226C1">
        <w:t xml:space="preserve">. However, if </w:t>
      </w:r>
      <m:oMath>
        <m:r>
          <w:rPr>
            <w:rFonts w:ascii="Cambria Math" w:hAnsi="Cambria Math"/>
          </w:rPr>
          <m:t>E</m:t>
        </m:r>
      </m:oMath>
      <w:r>
        <w:t xml:space="preserve"> is </w:t>
      </w:r>
      <w:r w:rsidRPr="001226C1">
        <w:t>below 1 (low risk)</w:t>
      </w:r>
      <w:r>
        <w:t xml:space="preserve"> for all pathways</w:t>
      </w:r>
      <w:r w:rsidRPr="001226C1">
        <w:t>, then there is no</w:t>
      </w:r>
      <w:r>
        <w:t xml:space="preserve"> single</w:t>
      </w:r>
      <w:r w:rsidRPr="001226C1">
        <w:t xml:space="preserve"> dominant pathway. Standards for exposure are not available in the literature for </w:t>
      </w:r>
      <w:r>
        <w:t>many environmental</w:t>
      </w:r>
      <w:r w:rsidRPr="001226C1">
        <w:t xml:space="preserve"> pathways, therefore, the cutoffs for dominance are set at 1 (low risk) and 10 (high risk) based on our formative and pilot studies</w:t>
      </w:r>
      <w:r>
        <w:t xml:space="preserve"> of the Tool</w:t>
      </w:r>
      <w:r w:rsidRPr="001226C1">
        <w:t xml:space="preserve"> in Accra. The cutoffs </w:t>
      </w:r>
      <w:r>
        <w:t>may</w:t>
      </w:r>
      <w:r w:rsidRPr="001226C1">
        <w:t xml:space="preserve"> be </w:t>
      </w:r>
      <w:r>
        <w:t>revised</w:t>
      </w:r>
      <w:r w:rsidRPr="001226C1">
        <w:t xml:space="preserve"> in future versions of the </w:t>
      </w:r>
      <w:r>
        <w:t>T</w:t>
      </w:r>
      <w:r w:rsidRPr="001226C1">
        <w:t xml:space="preserve">ool as the literature evolves and more information is gathered. </w:t>
      </w:r>
    </w:p>
    <w:p w14:paraId="24B653BD" w14:textId="77777777" w:rsidR="00E91F85" w:rsidRDefault="00E91F85" w:rsidP="00E91F85"/>
    <w:p w14:paraId="01B7517B" w14:textId="77777777" w:rsidR="00E91F85" w:rsidRPr="00180280" w:rsidRDefault="00E91F85" w:rsidP="00E91F85">
      <w:pPr>
        <w:widowControl w:val="0"/>
        <w:autoSpaceDE w:val="0"/>
        <w:autoSpaceDN w:val="0"/>
        <w:adjustRightInd w:val="0"/>
        <w:spacing w:after="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180280">
        <w:rPr>
          <w:rFonts w:ascii="Calibri" w:hAnsi="Calibri" w:cs="Calibri"/>
          <w:noProof/>
          <w:szCs w:val="24"/>
        </w:rPr>
        <w:t xml:space="preserve">1. </w:t>
      </w:r>
      <w:r w:rsidRPr="00180280">
        <w:rPr>
          <w:rFonts w:ascii="Calibri" w:hAnsi="Calibri" w:cs="Calibri"/>
          <w:noProof/>
          <w:szCs w:val="24"/>
        </w:rPr>
        <w:tab/>
        <w:t>U.S. EPA. Exposure Factors Handbook 2011 Edition (Final Report). 2011.</w:t>
      </w:r>
    </w:p>
    <w:p w14:paraId="70BD8AA9" w14:textId="77777777" w:rsidR="00E91F85" w:rsidRPr="00180280" w:rsidRDefault="00E91F85" w:rsidP="00E91F85">
      <w:pPr>
        <w:widowControl w:val="0"/>
        <w:autoSpaceDE w:val="0"/>
        <w:autoSpaceDN w:val="0"/>
        <w:adjustRightInd w:val="0"/>
        <w:spacing w:after="0" w:line="240" w:lineRule="auto"/>
        <w:ind w:left="640" w:hanging="640"/>
        <w:rPr>
          <w:rFonts w:ascii="Calibri" w:hAnsi="Calibri" w:cs="Calibri"/>
          <w:noProof/>
          <w:szCs w:val="24"/>
        </w:rPr>
      </w:pPr>
      <w:r w:rsidRPr="00180280">
        <w:rPr>
          <w:rFonts w:ascii="Calibri" w:hAnsi="Calibri" w:cs="Calibri"/>
          <w:noProof/>
          <w:szCs w:val="24"/>
        </w:rPr>
        <w:t xml:space="preserve">2. </w:t>
      </w:r>
      <w:r w:rsidRPr="00180280">
        <w:rPr>
          <w:rFonts w:ascii="Calibri" w:hAnsi="Calibri" w:cs="Calibri"/>
          <w:noProof/>
          <w:szCs w:val="24"/>
        </w:rPr>
        <w:tab/>
        <w:t>SaniPath. SaniPath Phase 1 Data.</w:t>
      </w:r>
    </w:p>
    <w:p w14:paraId="327D7154" w14:textId="77777777" w:rsidR="00E91F85" w:rsidRPr="00180280" w:rsidRDefault="00E91F85" w:rsidP="00E91F85">
      <w:pPr>
        <w:widowControl w:val="0"/>
        <w:autoSpaceDE w:val="0"/>
        <w:autoSpaceDN w:val="0"/>
        <w:adjustRightInd w:val="0"/>
        <w:spacing w:after="0" w:line="240" w:lineRule="auto"/>
        <w:ind w:left="640" w:hanging="640"/>
        <w:rPr>
          <w:rFonts w:ascii="Calibri" w:hAnsi="Calibri" w:cs="Calibri"/>
          <w:noProof/>
          <w:szCs w:val="24"/>
        </w:rPr>
      </w:pPr>
      <w:r w:rsidRPr="00180280">
        <w:rPr>
          <w:rFonts w:ascii="Calibri" w:hAnsi="Calibri" w:cs="Calibri"/>
          <w:noProof/>
          <w:szCs w:val="24"/>
        </w:rPr>
        <w:t xml:space="preserve">3. </w:t>
      </w:r>
      <w:r w:rsidRPr="00180280">
        <w:rPr>
          <w:rFonts w:ascii="Calibri" w:hAnsi="Calibri" w:cs="Calibri"/>
          <w:noProof/>
          <w:szCs w:val="24"/>
        </w:rPr>
        <w:tab/>
        <w:t xml:space="preserve">U.S. EPA. </w:t>
      </w:r>
      <w:r w:rsidRPr="00180280">
        <w:rPr>
          <w:rFonts w:ascii="Calibri" w:hAnsi="Calibri" w:cs="Calibri"/>
          <w:i/>
          <w:iCs/>
          <w:noProof/>
          <w:szCs w:val="24"/>
        </w:rPr>
        <w:t>Descriptive Statistics from a Detailed Analysis of the National Human Activity Pattern Survey (NHAPS) Responses</w:t>
      </w:r>
      <w:r w:rsidRPr="00180280">
        <w:rPr>
          <w:rFonts w:ascii="Calibri" w:hAnsi="Calibri" w:cs="Calibri"/>
          <w:noProof/>
          <w:szCs w:val="24"/>
        </w:rPr>
        <w:t>. Washington, DC; 1996. doi:EPA/600/R-96/148</w:t>
      </w:r>
    </w:p>
    <w:p w14:paraId="11717EB5" w14:textId="77777777" w:rsidR="00E91F85" w:rsidRPr="00180280" w:rsidRDefault="00E91F85" w:rsidP="00E91F85">
      <w:pPr>
        <w:widowControl w:val="0"/>
        <w:autoSpaceDE w:val="0"/>
        <w:autoSpaceDN w:val="0"/>
        <w:adjustRightInd w:val="0"/>
        <w:spacing w:after="0" w:line="240" w:lineRule="auto"/>
        <w:ind w:left="640" w:hanging="640"/>
        <w:rPr>
          <w:rFonts w:ascii="Calibri" w:hAnsi="Calibri" w:cs="Calibri"/>
          <w:noProof/>
          <w:szCs w:val="24"/>
        </w:rPr>
      </w:pPr>
      <w:r w:rsidRPr="00180280">
        <w:rPr>
          <w:rFonts w:ascii="Calibri" w:hAnsi="Calibri" w:cs="Calibri"/>
          <w:noProof/>
          <w:szCs w:val="24"/>
        </w:rPr>
        <w:t xml:space="preserve">4. </w:t>
      </w:r>
      <w:r w:rsidRPr="00180280">
        <w:rPr>
          <w:rFonts w:ascii="Calibri" w:hAnsi="Calibri" w:cs="Calibri"/>
          <w:noProof/>
          <w:szCs w:val="24"/>
        </w:rPr>
        <w:tab/>
        <w:t xml:space="preserve">Dorevitch S, Panthi S, Huang Y, et al. Water ingestion during water recreation. </w:t>
      </w:r>
      <w:r w:rsidRPr="00180280">
        <w:rPr>
          <w:rFonts w:ascii="Calibri" w:hAnsi="Calibri" w:cs="Calibri"/>
          <w:i/>
          <w:iCs/>
          <w:noProof/>
          <w:szCs w:val="24"/>
        </w:rPr>
        <w:t>Water Res</w:t>
      </w:r>
      <w:r w:rsidRPr="00180280">
        <w:rPr>
          <w:rFonts w:ascii="Calibri" w:hAnsi="Calibri" w:cs="Calibri"/>
          <w:noProof/>
          <w:szCs w:val="24"/>
        </w:rPr>
        <w:t>. 2011;45(5):2020-2028. doi:10.1016/j.watres.2010.12.006</w:t>
      </w:r>
    </w:p>
    <w:p w14:paraId="4A169B67" w14:textId="77777777" w:rsidR="00E91F85" w:rsidRPr="00180280" w:rsidRDefault="00E91F85" w:rsidP="00E91F85">
      <w:pPr>
        <w:widowControl w:val="0"/>
        <w:autoSpaceDE w:val="0"/>
        <w:autoSpaceDN w:val="0"/>
        <w:adjustRightInd w:val="0"/>
        <w:spacing w:after="0" w:line="240" w:lineRule="auto"/>
        <w:ind w:left="640" w:hanging="640"/>
        <w:rPr>
          <w:rFonts w:ascii="Calibri" w:hAnsi="Calibri" w:cs="Calibri"/>
          <w:noProof/>
          <w:szCs w:val="24"/>
        </w:rPr>
      </w:pPr>
      <w:r w:rsidRPr="00180280">
        <w:rPr>
          <w:rFonts w:ascii="Calibri" w:hAnsi="Calibri" w:cs="Calibri"/>
          <w:noProof/>
          <w:szCs w:val="24"/>
        </w:rPr>
        <w:t xml:space="preserve">5. </w:t>
      </w:r>
      <w:r w:rsidRPr="00180280">
        <w:rPr>
          <w:rFonts w:ascii="Calibri" w:hAnsi="Calibri" w:cs="Calibri"/>
          <w:noProof/>
          <w:szCs w:val="24"/>
        </w:rPr>
        <w:tab/>
        <w:t xml:space="preserve">Dufour AP, Evans O, Behymer TD, Cantú R. Water ingestion during swimming activities in a pool: a pilot study. </w:t>
      </w:r>
      <w:r w:rsidRPr="00180280">
        <w:rPr>
          <w:rFonts w:ascii="Calibri" w:hAnsi="Calibri" w:cs="Calibri"/>
          <w:i/>
          <w:iCs/>
          <w:noProof/>
          <w:szCs w:val="24"/>
        </w:rPr>
        <w:t>J Water Health</w:t>
      </w:r>
      <w:r w:rsidRPr="00180280">
        <w:rPr>
          <w:rFonts w:ascii="Calibri" w:hAnsi="Calibri" w:cs="Calibri"/>
          <w:noProof/>
          <w:szCs w:val="24"/>
        </w:rPr>
        <w:t>. 2006;4(4):425-430. http://www.ncbi.nlm.nih.gov/pubmed/17176813. Accessed October 16, 2019.</w:t>
      </w:r>
    </w:p>
    <w:p w14:paraId="60549A5A" w14:textId="77777777" w:rsidR="00E91F85" w:rsidRPr="00180280" w:rsidRDefault="00E91F85" w:rsidP="00E91F85">
      <w:pPr>
        <w:widowControl w:val="0"/>
        <w:autoSpaceDE w:val="0"/>
        <w:autoSpaceDN w:val="0"/>
        <w:adjustRightInd w:val="0"/>
        <w:spacing w:after="0" w:line="240" w:lineRule="auto"/>
        <w:ind w:left="640" w:hanging="640"/>
        <w:rPr>
          <w:rFonts w:ascii="Calibri" w:hAnsi="Calibri" w:cs="Calibri"/>
          <w:noProof/>
          <w:szCs w:val="24"/>
        </w:rPr>
      </w:pPr>
      <w:r w:rsidRPr="00180280">
        <w:rPr>
          <w:rFonts w:ascii="Calibri" w:hAnsi="Calibri" w:cs="Calibri"/>
          <w:noProof/>
          <w:szCs w:val="24"/>
        </w:rPr>
        <w:t xml:space="preserve">6. </w:t>
      </w:r>
      <w:r w:rsidRPr="00180280">
        <w:rPr>
          <w:rFonts w:ascii="Calibri" w:hAnsi="Calibri" w:cs="Calibri"/>
          <w:noProof/>
          <w:szCs w:val="24"/>
        </w:rPr>
        <w:tab/>
        <w:t>Percent consumed estimate is based on serving size of produce or street food that an adult could be expected to eat. For child estimates, the serving size is estimated to be half that of the adult portion.</w:t>
      </w:r>
    </w:p>
    <w:p w14:paraId="28B26A07" w14:textId="77777777" w:rsidR="00625707" w:rsidRDefault="00E91F85" w:rsidP="00E91F85">
      <w:r>
        <w:fldChar w:fldCharType="end"/>
      </w:r>
    </w:p>
    <w:sectPr w:rsidR="006257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5505D" w14:textId="77777777" w:rsidR="00522499" w:rsidRDefault="00522499" w:rsidP="00522499">
      <w:pPr>
        <w:spacing w:after="0" w:line="240" w:lineRule="auto"/>
      </w:pPr>
      <w:r>
        <w:separator/>
      </w:r>
    </w:p>
  </w:endnote>
  <w:endnote w:type="continuationSeparator" w:id="0">
    <w:p w14:paraId="42D60097" w14:textId="77777777" w:rsidR="00522499" w:rsidRDefault="00522499" w:rsidP="00522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A7DD" w14:textId="736B8CF2" w:rsidR="00522499" w:rsidRDefault="00AD69AA">
    <w:pPr>
      <w:pStyle w:val="Footer"/>
      <w:jc w:val="right"/>
    </w:pPr>
    <w:r>
      <w:t xml:space="preserve">S2 </w:t>
    </w:r>
    <w:r w:rsidR="00522499">
      <w:t>Appendix-</w:t>
    </w:r>
    <w:sdt>
      <w:sdtPr>
        <w:id w:val="-1375544219"/>
        <w:docPartObj>
          <w:docPartGallery w:val="Page Numbers (Bottom of Page)"/>
          <w:docPartUnique/>
        </w:docPartObj>
      </w:sdtPr>
      <w:sdtEndPr>
        <w:rPr>
          <w:noProof/>
        </w:rPr>
      </w:sdtEndPr>
      <w:sdtContent>
        <w:r w:rsidR="00522499">
          <w:fldChar w:fldCharType="begin"/>
        </w:r>
        <w:r w:rsidR="00522499">
          <w:instrText xml:space="preserve"> PAGE   \* MERGEFORMAT </w:instrText>
        </w:r>
        <w:r w:rsidR="00522499">
          <w:fldChar w:fldCharType="separate"/>
        </w:r>
        <w:r>
          <w:rPr>
            <w:noProof/>
          </w:rPr>
          <w:t>1</w:t>
        </w:r>
        <w:r w:rsidR="00522499">
          <w:rPr>
            <w:noProof/>
          </w:rPr>
          <w:fldChar w:fldCharType="end"/>
        </w:r>
      </w:sdtContent>
    </w:sdt>
  </w:p>
  <w:p w14:paraId="7BC4C716" w14:textId="77777777" w:rsidR="00522499" w:rsidRDefault="00522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8FEA3" w14:textId="77777777" w:rsidR="00522499" w:rsidRDefault="00522499" w:rsidP="00522499">
      <w:pPr>
        <w:spacing w:after="0" w:line="240" w:lineRule="auto"/>
      </w:pPr>
      <w:r>
        <w:separator/>
      </w:r>
    </w:p>
  </w:footnote>
  <w:footnote w:type="continuationSeparator" w:id="0">
    <w:p w14:paraId="45FC68B8" w14:textId="77777777" w:rsidR="00522499" w:rsidRDefault="00522499" w:rsidP="0052249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 Suraja">
    <w15:presenceInfo w15:providerId="AD" w15:userId="S-1-5-21-4279633407-28481931-2677731258-22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85"/>
    <w:rsid w:val="00003D92"/>
    <w:rsid w:val="00022F28"/>
    <w:rsid w:val="002C1620"/>
    <w:rsid w:val="003011D5"/>
    <w:rsid w:val="004E3797"/>
    <w:rsid w:val="00522499"/>
    <w:rsid w:val="00606B9C"/>
    <w:rsid w:val="00625707"/>
    <w:rsid w:val="00723E11"/>
    <w:rsid w:val="0074607F"/>
    <w:rsid w:val="008C4312"/>
    <w:rsid w:val="009B353C"/>
    <w:rsid w:val="00A2112F"/>
    <w:rsid w:val="00AD69AA"/>
    <w:rsid w:val="00BE1F99"/>
    <w:rsid w:val="00C63195"/>
    <w:rsid w:val="00C76AC9"/>
    <w:rsid w:val="00DF47A2"/>
    <w:rsid w:val="00E91F85"/>
    <w:rsid w:val="00F67937"/>
    <w:rsid w:val="00FD4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F2AB"/>
  <w15:chartTrackingRefBased/>
  <w15:docId w15:val="{14764957-15DA-4CFF-995A-BD0E6B12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F85"/>
  </w:style>
  <w:style w:type="paragraph" w:styleId="Heading1">
    <w:name w:val="heading 1"/>
    <w:basedOn w:val="Normal"/>
    <w:next w:val="Normal"/>
    <w:link w:val="Heading1Char"/>
    <w:uiPriority w:val="9"/>
    <w:qFormat/>
    <w:rsid w:val="00E91F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F85"/>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E91F85"/>
    <w:rPr>
      <w:sz w:val="16"/>
      <w:szCs w:val="16"/>
    </w:rPr>
  </w:style>
  <w:style w:type="table" w:styleId="TableGrid">
    <w:name w:val="Table Grid"/>
    <w:basedOn w:val="TableNormal"/>
    <w:uiPriority w:val="39"/>
    <w:rsid w:val="00E9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91F85"/>
    <w:pPr>
      <w:spacing w:after="200" w:line="240" w:lineRule="auto"/>
    </w:pPr>
    <w:rPr>
      <w:iCs/>
      <w:szCs w:val="18"/>
    </w:rPr>
  </w:style>
  <w:style w:type="paragraph" w:styleId="CommentText">
    <w:name w:val="annotation text"/>
    <w:basedOn w:val="Normal"/>
    <w:link w:val="CommentTextChar"/>
    <w:uiPriority w:val="99"/>
    <w:semiHidden/>
    <w:unhideWhenUsed/>
    <w:rsid w:val="00003D92"/>
    <w:pPr>
      <w:spacing w:line="240" w:lineRule="auto"/>
    </w:pPr>
    <w:rPr>
      <w:sz w:val="20"/>
      <w:szCs w:val="20"/>
    </w:rPr>
  </w:style>
  <w:style w:type="character" w:customStyle="1" w:styleId="CommentTextChar">
    <w:name w:val="Comment Text Char"/>
    <w:basedOn w:val="DefaultParagraphFont"/>
    <w:link w:val="CommentText"/>
    <w:uiPriority w:val="99"/>
    <w:semiHidden/>
    <w:rsid w:val="00003D92"/>
    <w:rPr>
      <w:sz w:val="20"/>
      <w:szCs w:val="20"/>
    </w:rPr>
  </w:style>
  <w:style w:type="paragraph" w:styleId="CommentSubject">
    <w:name w:val="annotation subject"/>
    <w:basedOn w:val="CommentText"/>
    <w:next w:val="CommentText"/>
    <w:link w:val="CommentSubjectChar"/>
    <w:uiPriority w:val="99"/>
    <w:semiHidden/>
    <w:unhideWhenUsed/>
    <w:rsid w:val="00003D92"/>
    <w:rPr>
      <w:b/>
      <w:bCs/>
    </w:rPr>
  </w:style>
  <w:style w:type="character" w:customStyle="1" w:styleId="CommentSubjectChar">
    <w:name w:val="Comment Subject Char"/>
    <w:basedOn w:val="CommentTextChar"/>
    <w:link w:val="CommentSubject"/>
    <w:uiPriority w:val="99"/>
    <w:semiHidden/>
    <w:rsid w:val="00003D92"/>
    <w:rPr>
      <w:b/>
      <w:bCs/>
      <w:sz w:val="20"/>
      <w:szCs w:val="20"/>
    </w:rPr>
  </w:style>
  <w:style w:type="paragraph" w:styleId="BalloonText">
    <w:name w:val="Balloon Text"/>
    <w:basedOn w:val="Normal"/>
    <w:link w:val="BalloonTextChar"/>
    <w:uiPriority w:val="99"/>
    <w:semiHidden/>
    <w:unhideWhenUsed/>
    <w:rsid w:val="00003D9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3D92"/>
    <w:rPr>
      <w:rFonts w:ascii="Times New Roman" w:hAnsi="Times New Roman" w:cs="Times New Roman"/>
      <w:sz w:val="18"/>
      <w:szCs w:val="18"/>
    </w:rPr>
  </w:style>
  <w:style w:type="paragraph" w:styleId="Header">
    <w:name w:val="header"/>
    <w:basedOn w:val="Normal"/>
    <w:link w:val="HeaderChar"/>
    <w:uiPriority w:val="99"/>
    <w:unhideWhenUsed/>
    <w:rsid w:val="00522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499"/>
  </w:style>
  <w:style w:type="paragraph" w:styleId="Footer">
    <w:name w:val="footer"/>
    <w:basedOn w:val="Normal"/>
    <w:link w:val="FooterChar"/>
    <w:uiPriority w:val="99"/>
    <w:unhideWhenUsed/>
    <w:rsid w:val="00522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46C730-0282-4D92-9C01-33BC4877F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4689</Words>
  <Characters>26733</Characters>
  <Application>Microsoft Office Word</Application>
  <DocSecurity>4</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Suraja</dc:creator>
  <cp:keywords/>
  <dc:description/>
  <cp:lastModifiedBy>Raj, Suraja</cp:lastModifiedBy>
  <cp:revision>2</cp:revision>
  <dcterms:created xsi:type="dcterms:W3CDTF">2020-05-31T01:11:00Z</dcterms:created>
  <dcterms:modified xsi:type="dcterms:W3CDTF">2020-05-31T01:11:00Z</dcterms:modified>
</cp:coreProperties>
</file>